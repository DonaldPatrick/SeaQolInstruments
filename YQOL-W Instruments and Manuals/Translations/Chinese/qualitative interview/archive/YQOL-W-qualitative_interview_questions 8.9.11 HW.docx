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4F6" w:rsidRDefault="00A734F6" w:rsidP="0008681D">
      <w:pPr>
        <w:rPr>
          <w:b/>
        </w:rPr>
      </w:pPr>
    </w:p>
    <w:p w:rsidR="00A724CF" w:rsidRPr="004762D3" w:rsidRDefault="00A724CF" w:rsidP="0008681D">
      <w:pPr>
        <w:rPr>
          <w:b/>
        </w:rPr>
      </w:pPr>
      <w:r w:rsidRPr="004762D3">
        <w:rPr>
          <w:b/>
        </w:rPr>
        <w:t xml:space="preserve">After going through </w:t>
      </w:r>
      <w:r w:rsidRPr="00A734F6">
        <w:rPr>
          <w:b/>
        </w:rPr>
        <w:t>consent and assent</w:t>
      </w:r>
      <w:r w:rsidRPr="004762D3">
        <w:rPr>
          <w:b/>
        </w:rPr>
        <w:t xml:space="preserve"> and taking </w:t>
      </w:r>
      <w:r w:rsidRPr="00A734F6">
        <w:rPr>
          <w:b/>
        </w:rPr>
        <w:t>the physical measurements of height and weight</w:t>
      </w:r>
      <w:del w:id="0" w:author="hstemp" w:date="2011-08-09T12:08:00Z">
        <w:r w:rsidR="00BD514C" w:rsidDel="00BD514C">
          <w:rPr>
            <w:b/>
          </w:rPr>
          <w:delText xml:space="preserve"> </w:delText>
        </w:r>
        <w:r w:rsidRPr="00A734F6" w:rsidDel="00BD514C">
          <w:rPr>
            <w:b/>
          </w:rPr>
          <w:delText>and waist circumference</w:delText>
        </w:r>
      </w:del>
      <w:r w:rsidRPr="004762D3">
        <w:rPr>
          <w:b/>
        </w:rPr>
        <w:t>, begin with the following:</w:t>
      </w:r>
    </w:p>
    <w:p w:rsidR="00A724CF" w:rsidRDefault="00A724CF" w:rsidP="0008681D">
      <w:pPr>
        <w:rPr>
          <w:b/>
          <w:i/>
        </w:rPr>
      </w:pPr>
    </w:p>
    <w:p w:rsidR="00A724CF" w:rsidRDefault="0008681D" w:rsidP="0008681D">
      <w:pPr>
        <w:rPr>
          <w:b/>
          <w:i/>
        </w:rPr>
      </w:pPr>
      <w:r>
        <w:rPr>
          <w:b/>
          <w:i/>
        </w:rPr>
        <w:t>Today I will ask you some general questions about the quality of your life</w:t>
      </w:r>
      <w:r w:rsidR="00A724CF">
        <w:rPr>
          <w:b/>
          <w:i/>
        </w:rPr>
        <w:t>.</w:t>
      </w:r>
    </w:p>
    <w:p w:rsidR="00725CFD" w:rsidRDefault="00A724CF" w:rsidP="0008681D">
      <w:pPr>
        <w:rPr>
          <w:b/>
          <w:i/>
        </w:rPr>
      </w:pPr>
      <w:r>
        <w:rPr>
          <w:b/>
          <w:i/>
        </w:rPr>
        <w:t>T</w:t>
      </w:r>
      <w:r w:rsidR="0008681D">
        <w:rPr>
          <w:b/>
          <w:i/>
        </w:rPr>
        <w:t xml:space="preserve">hen </w:t>
      </w:r>
      <w:r>
        <w:rPr>
          <w:b/>
          <w:i/>
        </w:rPr>
        <w:t xml:space="preserve">I shall ask </w:t>
      </w:r>
      <w:r w:rsidR="0008681D">
        <w:rPr>
          <w:b/>
          <w:i/>
        </w:rPr>
        <w:t xml:space="preserve">some specific questions about how your weight affects the quality of your life. </w:t>
      </w:r>
    </w:p>
    <w:p w:rsidR="00725CFD" w:rsidRDefault="00725CFD" w:rsidP="0008681D">
      <w:pPr>
        <w:rPr>
          <w:b/>
          <w:i/>
        </w:rPr>
      </w:pPr>
    </w:p>
    <w:p w:rsidR="00A724CF" w:rsidRDefault="00725CFD" w:rsidP="0008681D">
      <w:pPr>
        <w:rPr>
          <w:b/>
          <w:i/>
        </w:rPr>
      </w:pPr>
      <w:r>
        <w:rPr>
          <w:b/>
          <w:i/>
        </w:rPr>
        <w:t xml:space="preserve">You are the </w:t>
      </w:r>
      <w:r w:rsidR="00A724CF">
        <w:rPr>
          <w:b/>
          <w:i/>
        </w:rPr>
        <w:t>person that knows the most about your life</w:t>
      </w:r>
      <w:r>
        <w:rPr>
          <w:b/>
          <w:i/>
        </w:rPr>
        <w:t xml:space="preserve">. The experiences and thoughts that you share with us are very important in helping us understand how teens’ feel about their weight and how it affects their life. </w:t>
      </w:r>
      <w:r w:rsidR="00A724CF" w:rsidRPr="00A734F6">
        <w:rPr>
          <w:b/>
          <w:i/>
        </w:rPr>
        <w:t>What you share with me will help us work with others.</w:t>
      </w:r>
    </w:p>
    <w:p w:rsidR="00A724CF" w:rsidRDefault="00A724CF" w:rsidP="0008681D">
      <w:pPr>
        <w:rPr>
          <w:b/>
          <w:i/>
        </w:rPr>
      </w:pPr>
    </w:p>
    <w:p w:rsidR="00F94509" w:rsidRDefault="00725CFD" w:rsidP="0008681D">
      <w:pPr>
        <w:rPr>
          <w:b/>
          <w:i/>
        </w:rPr>
      </w:pPr>
      <w:r>
        <w:rPr>
          <w:b/>
          <w:i/>
        </w:rPr>
        <w:t xml:space="preserve">Do you have any questions </w:t>
      </w:r>
      <w:r w:rsidR="000A7EA2">
        <w:rPr>
          <w:b/>
          <w:i/>
        </w:rPr>
        <w:t xml:space="preserve">for me </w:t>
      </w:r>
      <w:r>
        <w:rPr>
          <w:b/>
          <w:i/>
        </w:rPr>
        <w:t>before we begin?</w:t>
      </w:r>
    </w:p>
    <w:p w:rsidR="00747E81" w:rsidRDefault="00747E81" w:rsidP="0008681D">
      <w:pPr>
        <w:rPr>
          <w:b/>
          <w:i/>
        </w:rPr>
      </w:pPr>
    </w:p>
    <w:p w:rsidR="0008681D" w:rsidRPr="0008681D" w:rsidRDefault="00747E81" w:rsidP="0074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i/>
        </w:rPr>
      </w:pPr>
      <w:r>
        <w:rPr>
          <w:b/>
          <w:i/>
        </w:rPr>
        <w:t>TURN ON DIGITAL RECORDER</w:t>
      </w:r>
    </w:p>
    <w:p w:rsidR="00337998" w:rsidRPr="00F94509" w:rsidRDefault="00F94509" w:rsidP="00BE41AC">
      <w:pPr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  <w:r w:rsidR="000A7EA2">
        <w:rPr>
          <w:b/>
        </w:rPr>
        <w:t>Have yo</w:t>
      </w:r>
      <w:r w:rsidR="00BE41AC">
        <w:rPr>
          <w:b/>
        </w:rPr>
        <w:t xml:space="preserve">u ever heard of “quality </w:t>
      </w:r>
      <w:r w:rsidR="00EA207D">
        <w:rPr>
          <w:b/>
        </w:rPr>
        <w:t>of life”</w:t>
      </w:r>
      <w:r w:rsidR="000A7EA2">
        <w:rPr>
          <w:b/>
        </w:rPr>
        <w:t>?</w:t>
      </w:r>
    </w:p>
    <w:p w:rsidR="00EA207D" w:rsidRDefault="00EA207D" w:rsidP="00EA207D">
      <w:pPr>
        <w:ind w:left="1440"/>
      </w:pPr>
    </w:p>
    <w:p w:rsidR="00155671" w:rsidRDefault="00155671" w:rsidP="00BB3505">
      <w:pPr>
        <w:numPr>
          <w:ilvl w:val="1"/>
          <w:numId w:val="16"/>
        </w:numPr>
        <w:tabs>
          <w:tab w:val="clear" w:pos="3600"/>
        </w:tabs>
        <w:ind w:left="1440"/>
      </w:pPr>
      <w:r>
        <w:t xml:space="preserve">[IF YES] </w:t>
      </w:r>
      <w:r w:rsidR="00F94509">
        <w:t>What does “quality of life” mean to you?</w:t>
      </w:r>
    </w:p>
    <w:p w:rsidR="00EA207D" w:rsidRDefault="00EA207D" w:rsidP="00EA207D">
      <w:pPr>
        <w:ind w:left="1440"/>
      </w:pPr>
    </w:p>
    <w:p w:rsidR="00E14C2B" w:rsidRDefault="00155671" w:rsidP="00BB3505">
      <w:pPr>
        <w:numPr>
          <w:ilvl w:val="1"/>
          <w:numId w:val="16"/>
        </w:numPr>
        <w:tabs>
          <w:tab w:val="clear" w:pos="3600"/>
        </w:tabs>
        <w:ind w:left="1440"/>
      </w:pPr>
      <w:r>
        <w:t xml:space="preserve">[IF NO] </w:t>
      </w:r>
      <w:r w:rsidR="00BE41AC">
        <w:t>When we talk about quality of life, w</w:t>
      </w:r>
      <w:r w:rsidR="00E14C2B">
        <w:t xml:space="preserve">e want to know if </w:t>
      </w:r>
      <w:r w:rsidR="00F94509" w:rsidRPr="00EA207D">
        <w:rPr>
          <w:b/>
          <w:u w:val="single"/>
        </w:rPr>
        <w:t xml:space="preserve">you </w:t>
      </w:r>
      <w:r w:rsidR="000A7EA2">
        <w:t xml:space="preserve">think </w:t>
      </w:r>
      <w:r w:rsidR="00EA207D">
        <w:t>you have</w:t>
      </w:r>
      <w:r w:rsidR="00E14C2B">
        <w:t xml:space="preserve"> a “good” life</w:t>
      </w:r>
      <w:r w:rsidR="00EA207D">
        <w:t xml:space="preserve"> or a “bad” life.  </w:t>
      </w:r>
      <w:r w:rsidR="00BE41AC">
        <w:t>In other words, w</w:t>
      </w:r>
      <w:r w:rsidR="00EA207D">
        <w:t>hen you think about how your life is going, what are all the good things and bad things that come to mind?</w:t>
      </w:r>
    </w:p>
    <w:p w:rsidR="0008681D" w:rsidRDefault="0008681D" w:rsidP="00BE41AC"/>
    <w:p w:rsidR="00BE41AC" w:rsidRPr="00BE41AC" w:rsidRDefault="00A734F6" w:rsidP="00A734F6">
      <w:pPr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 </w:t>
      </w:r>
      <w:r w:rsidR="00BE41AC" w:rsidRPr="00BE41AC">
        <w:rPr>
          <w:b/>
        </w:rPr>
        <w:t xml:space="preserve">Your weight and </w:t>
      </w:r>
      <w:r w:rsidR="00B75403">
        <w:rPr>
          <w:b/>
        </w:rPr>
        <w:t>how you feel about yourself.</w:t>
      </w:r>
    </w:p>
    <w:p w:rsidR="00BE41AC" w:rsidRPr="00BE41AC" w:rsidRDefault="00BE41AC" w:rsidP="00BE41AC"/>
    <w:p w:rsidR="00BE41AC" w:rsidRPr="00BE41AC" w:rsidRDefault="00BE41AC" w:rsidP="00BE41AC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 w:rsidRPr="00BE41AC">
        <w:t xml:space="preserve">Comparing yourself to other people your age, would you consider yourself to be average weight, somewhat overweight or very overweight? </w:t>
      </w:r>
    </w:p>
    <w:p w:rsidR="00BE41AC" w:rsidRDefault="00BE41AC" w:rsidP="00BE41AC"/>
    <w:p w:rsidR="00BE41AC" w:rsidRDefault="00BE41AC" w:rsidP="00BE41AC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>
        <w:t>How would you say your weight affects your quality of life?</w:t>
      </w:r>
    </w:p>
    <w:p w:rsidR="00DB7C62" w:rsidRPr="00DB7C62" w:rsidRDefault="00DB7C62" w:rsidP="00BE41AC"/>
    <w:p w:rsidR="00411D05" w:rsidRDefault="00BE41AC" w:rsidP="00DB7C62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>
        <w:t xml:space="preserve">PROBES:  </w:t>
      </w:r>
      <w:r w:rsidR="00E73CA7">
        <w:t xml:space="preserve">How </w:t>
      </w:r>
      <w:r w:rsidR="00EA207D">
        <w:t>would you say your weight</w:t>
      </w:r>
      <w:r w:rsidR="00411D05">
        <w:t>:</w:t>
      </w:r>
    </w:p>
    <w:p w:rsidR="00EA207D" w:rsidRDefault="00EA207D" w:rsidP="00EA207D"/>
    <w:p w:rsidR="00411D05" w:rsidRDefault="00EA207D" w:rsidP="00EA207D">
      <w:pPr>
        <w:numPr>
          <w:ilvl w:val="1"/>
          <w:numId w:val="2"/>
        </w:numPr>
        <w:tabs>
          <w:tab w:val="num" w:pos="1440"/>
        </w:tabs>
        <w:ind w:left="1260" w:hanging="180"/>
      </w:pPr>
      <w:r>
        <w:t>Affects the</w:t>
      </w:r>
      <w:r w:rsidR="001D4AB6">
        <w:t xml:space="preserve"> </w:t>
      </w:r>
      <w:r w:rsidR="00411D05">
        <w:t>things you want to do</w:t>
      </w:r>
      <w:r w:rsidR="001D4AB6">
        <w:t>?</w:t>
      </w:r>
    </w:p>
    <w:p w:rsidR="00EA207D" w:rsidRDefault="00EA207D" w:rsidP="00EA207D">
      <w:pPr>
        <w:tabs>
          <w:tab w:val="num" w:pos="2160"/>
        </w:tabs>
        <w:ind w:left="1260"/>
      </w:pPr>
    </w:p>
    <w:p w:rsidR="00411D05" w:rsidRDefault="00EA207D" w:rsidP="00BB3505">
      <w:pPr>
        <w:numPr>
          <w:ilvl w:val="1"/>
          <w:numId w:val="2"/>
        </w:numPr>
        <w:tabs>
          <w:tab w:val="num" w:pos="1440"/>
        </w:tabs>
        <w:ind w:left="1260" w:hanging="180"/>
      </w:pPr>
      <w:r>
        <w:t xml:space="preserve">Affects </w:t>
      </w:r>
      <w:r w:rsidR="00411D05">
        <w:t xml:space="preserve">how you </w:t>
      </w:r>
      <w:r w:rsidR="00411D05" w:rsidRPr="00EA207D">
        <w:t xml:space="preserve">feel </w:t>
      </w:r>
      <w:r>
        <w:t>about yourself</w:t>
      </w:r>
      <w:r w:rsidR="00411D05" w:rsidRPr="00EA207D">
        <w:t>?</w:t>
      </w:r>
    </w:p>
    <w:p w:rsidR="00EA207D" w:rsidRDefault="00EA207D" w:rsidP="00EA207D">
      <w:pPr>
        <w:tabs>
          <w:tab w:val="num" w:pos="2160"/>
        </w:tabs>
      </w:pPr>
    </w:p>
    <w:p w:rsidR="00E73CA7" w:rsidRDefault="00E73CA7" w:rsidP="00BB3505">
      <w:pPr>
        <w:numPr>
          <w:ilvl w:val="1"/>
          <w:numId w:val="2"/>
        </w:numPr>
        <w:tabs>
          <w:tab w:val="num" w:pos="1440"/>
        </w:tabs>
        <w:ind w:left="1260" w:hanging="180"/>
      </w:pPr>
      <w:r>
        <w:t>Anything else?</w:t>
      </w:r>
    </w:p>
    <w:p w:rsidR="00EA207D" w:rsidRDefault="00EA207D" w:rsidP="00EA207D">
      <w:pPr>
        <w:tabs>
          <w:tab w:val="num" w:pos="2160"/>
        </w:tabs>
        <w:ind w:left="1260"/>
      </w:pPr>
    </w:p>
    <w:p w:rsidR="008A2F18" w:rsidRDefault="00E73CA7" w:rsidP="00B75403">
      <w:pPr>
        <w:numPr>
          <w:ilvl w:val="0"/>
          <w:numId w:val="2"/>
        </w:numPr>
        <w:tabs>
          <w:tab w:val="clear" w:pos="1440"/>
          <w:tab w:val="num" w:pos="900"/>
        </w:tabs>
        <w:ind w:left="900"/>
      </w:pPr>
      <w:r>
        <w:t>Do you think your weight is a problem</w:t>
      </w:r>
      <w:r w:rsidR="00B75403">
        <w:t xml:space="preserve"> for you</w:t>
      </w:r>
      <w:r>
        <w:t>?</w:t>
      </w:r>
      <w:r w:rsidR="008A2F18">
        <w:t xml:space="preserve"> </w:t>
      </w:r>
      <w:r w:rsidR="00B75403">
        <w:t xml:space="preserve"> If so, w</w:t>
      </w:r>
      <w:r>
        <w:t xml:space="preserve">hat makes your weight a problem for </w:t>
      </w:r>
      <w:r w:rsidR="008A2F18">
        <w:t>you</w:t>
      </w:r>
      <w:r w:rsidR="00F641BC">
        <w:t xml:space="preserve">? </w:t>
      </w:r>
    </w:p>
    <w:p w:rsidR="00B75403" w:rsidRDefault="00B75403" w:rsidP="00B75403"/>
    <w:p w:rsidR="00B96756" w:rsidRDefault="00B96756"/>
    <w:p w:rsidR="0007083A" w:rsidRPr="00A734F6" w:rsidRDefault="00B75403" w:rsidP="00A734F6">
      <w:pPr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rPr>
          <w:b/>
        </w:rPr>
      </w:pPr>
      <w:r w:rsidRPr="00A734F6">
        <w:rPr>
          <w:b/>
        </w:rPr>
        <w:t>Your weight and how others treat you.</w:t>
      </w:r>
    </w:p>
    <w:p w:rsidR="00B75403" w:rsidRDefault="00B75403" w:rsidP="00B75403">
      <w:pPr>
        <w:ind w:left="900"/>
      </w:pPr>
    </w:p>
    <w:p w:rsidR="003D3BF2" w:rsidRDefault="00B75403" w:rsidP="00BB3505">
      <w:pPr>
        <w:numPr>
          <w:ilvl w:val="1"/>
          <w:numId w:val="9"/>
        </w:numPr>
        <w:tabs>
          <w:tab w:val="clear" w:pos="2880"/>
          <w:tab w:val="num" w:pos="900"/>
        </w:tabs>
        <w:ind w:left="900"/>
      </w:pPr>
      <w:r>
        <w:t xml:space="preserve">Comparing yourself to other people your age, would you say </w:t>
      </w:r>
      <w:r w:rsidR="003D3BF2">
        <w:t xml:space="preserve">that you are treated differently because of your weight? </w:t>
      </w:r>
      <w:r w:rsidR="00A63F82">
        <w:t xml:space="preserve"> </w:t>
      </w:r>
      <w:r w:rsidR="003D3BF2">
        <w:t>How, in what way?</w:t>
      </w:r>
    </w:p>
    <w:p w:rsidR="00B75403" w:rsidRDefault="00B75403" w:rsidP="00B75403"/>
    <w:p w:rsidR="009561FB" w:rsidRDefault="00B75403" w:rsidP="00B75403">
      <w:pPr>
        <w:numPr>
          <w:ilvl w:val="1"/>
          <w:numId w:val="27"/>
        </w:numPr>
        <w:ind w:left="900"/>
      </w:pPr>
      <w:r>
        <w:t xml:space="preserve">When you are around other people how </w:t>
      </w:r>
      <w:proofErr w:type="gramStart"/>
      <w:r>
        <w:t>do you</w:t>
      </w:r>
      <w:proofErr w:type="gramEnd"/>
      <w:r>
        <w:t xml:space="preserve"> feel about your weight?</w:t>
      </w:r>
    </w:p>
    <w:p w:rsidR="00B75403" w:rsidRDefault="00B75403" w:rsidP="00B75403">
      <w:pPr>
        <w:tabs>
          <w:tab w:val="num" w:pos="900"/>
          <w:tab w:val="num" w:pos="2160"/>
        </w:tabs>
        <w:ind w:left="900" w:hanging="360"/>
      </w:pPr>
    </w:p>
    <w:p w:rsidR="00B96756" w:rsidRDefault="00B96756" w:rsidP="00B75403">
      <w:pPr>
        <w:numPr>
          <w:ilvl w:val="1"/>
          <w:numId w:val="27"/>
        </w:numPr>
        <w:ind w:left="900"/>
      </w:pPr>
      <w:r>
        <w:t>Does it affect how attractive you feel to others?</w:t>
      </w:r>
    </w:p>
    <w:p w:rsidR="00B75403" w:rsidRDefault="00B75403" w:rsidP="00B75403">
      <w:pPr>
        <w:tabs>
          <w:tab w:val="num" w:pos="900"/>
          <w:tab w:val="num" w:pos="2160"/>
        </w:tabs>
        <w:ind w:left="900" w:hanging="360"/>
      </w:pPr>
    </w:p>
    <w:p w:rsidR="009561FB" w:rsidRDefault="009561FB" w:rsidP="00B75403">
      <w:pPr>
        <w:numPr>
          <w:ilvl w:val="1"/>
          <w:numId w:val="27"/>
        </w:numPr>
        <w:ind w:left="900"/>
      </w:pPr>
      <w:r>
        <w:t>How does it affect</w:t>
      </w:r>
      <w:r w:rsidR="00B96756">
        <w:t xml:space="preserve"> your social life? </w:t>
      </w:r>
      <w:r>
        <w:t>Going to parties, going to dances, hanging out</w:t>
      </w:r>
      <w:r w:rsidR="00B75403">
        <w:t>.</w:t>
      </w:r>
    </w:p>
    <w:p w:rsidR="00B75403" w:rsidRDefault="00B75403" w:rsidP="00B75403">
      <w:pPr>
        <w:tabs>
          <w:tab w:val="num" w:pos="900"/>
          <w:tab w:val="num" w:pos="2160"/>
        </w:tabs>
        <w:ind w:left="1440" w:hanging="900"/>
      </w:pPr>
    </w:p>
    <w:p w:rsidR="009561FB" w:rsidRDefault="009561FB" w:rsidP="00B75403">
      <w:pPr>
        <w:numPr>
          <w:ilvl w:val="0"/>
          <w:numId w:val="27"/>
        </w:numPr>
        <w:ind w:left="900"/>
      </w:pPr>
      <w:r>
        <w:t>Do</w:t>
      </w:r>
      <w:r w:rsidR="00F01FE8">
        <w:t xml:space="preserve"> you ever avoid people </w:t>
      </w:r>
      <w:r w:rsidR="00692967">
        <w:t xml:space="preserve">because of your weight? </w:t>
      </w:r>
      <w:r>
        <w:t>Tell me about that.</w:t>
      </w:r>
    </w:p>
    <w:p w:rsidR="00B75403" w:rsidRDefault="00B75403" w:rsidP="00B75403">
      <w:pPr>
        <w:tabs>
          <w:tab w:val="num" w:pos="900"/>
        </w:tabs>
        <w:ind w:left="900" w:hanging="360"/>
      </w:pPr>
    </w:p>
    <w:p w:rsidR="00863100" w:rsidRDefault="00710503" w:rsidP="00F01FE8">
      <w:pPr>
        <w:numPr>
          <w:ilvl w:val="0"/>
          <w:numId w:val="27"/>
        </w:numPr>
        <w:ind w:left="900"/>
      </w:pPr>
      <w:r>
        <w:t xml:space="preserve">Have you ever </w:t>
      </w:r>
      <w:r w:rsidRPr="00A63F82">
        <w:t xml:space="preserve">been </w:t>
      </w:r>
      <w:r w:rsidR="00A63F82">
        <w:t xml:space="preserve">teased </w:t>
      </w:r>
      <w:r>
        <w:t>because of your weight? How does this make you feel?</w:t>
      </w:r>
    </w:p>
    <w:p w:rsidR="00B75403" w:rsidRDefault="00B75403" w:rsidP="00B75403">
      <w:pPr>
        <w:pStyle w:val="ListParagraph"/>
      </w:pPr>
    </w:p>
    <w:p w:rsidR="00B75403" w:rsidRDefault="00B75403" w:rsidP="00F01FE8">
      <w:pPr>
        <w:numPr>
          <w:ilvl w:val="0"/>
          <w:numId w:val="15"/>
        </w:numPr>
        <w:tabs>
          <w:tab w:val="clear" w:pos="2160"/>
          <w:tab w:val="num" w:pos="900"/>
        </w:tabs>
        <w:ind w:left="900"/>
      </w:pPr>
      <w:r w:rsidRPr="00D7661E">
        <w:t>Does your family think your weight is a problem?</w:t>
      </w:r>
      <w:r>
        <w:t xml:space="preserve"> Can you explain why you think that?</w:t>
      </w:r>
    </w:p>
    <w:p w:rsidR="00B75403" w:rsidRDefault="00B75403" w:rsidP="00B75403">
      <w:pPr>
        <w:ind w:left="900"/>
      </w:pPr>
    </w:p>
    <w:p w:rsidR="00ED4EB1" w:rsidRDefault="00ED4EB1"/>
    <w:p w:rsidR="00D7661E" w:rsidRDefault="00B75403" w:rsidP="00A734F6">
      <w:pPr>
        <w:numPr>
          <w:ilvl w:val="0"/>
          <w:numId w:val="1"/>
        </w:numPr>
        <w:pBdr>
          <w:top w:val="single" w:sz="4" w:space="1" w:color="auto"/>
          <w:left w:val="single" w:sz="4" w:space="23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>Your weight and your surroundings</w:t>
      </w:r>
    </w:p>
    <w:p w:rsidR="00B75403" w:rsidRDefault="00B75403" w:rsidP="00B75403">
      <w:pPr>
        <w:ind w:left="900"/>
      </w:pPr>
    </w:p>
    <w:p w:rsidR="00F01FE8" w:rsidRDefault="00F01FE8" w:rsidP="00B75403">
      <w:pPr>
        <w:numPr>
          <w:ilvl w:val="1"/>
          <w:numId w:val="18"/>
        </w:numPr>
        <w:tabs>
          <w:tab w:val="clear" w:pos="2160"/>
          <w:tab w:val="num" w:pos="900"/>
        </w:tabs>
        <w:ind w:left="900"/>
      </w:pPr>
      <w:r>
        <w:t xml:space="preserve">Are there any other situations or places your weight has been a problem for you?  Do you ever avoid situations or places because of your </w:t>
      </w:r>
      <w:commentRangeStart w:id="1"/>
      <w:r>
        <w:t>weight</w:t>
      </w:r>
      <w:commentRangeEnd w:id="1"/>
      <w:r w:rsidR="00D27B2A">
        <w:rPr>
          <w:rStyle w:val="CommentReference"/>
        </w:rPr>
        <w:commentReference w:id="1"/>
      </w:r>
      <w:r>
        <w:t>?</w:t>
      </w:r>
    </w:p>
    <w:p w:rsidR="00F01FE8" w:rsidRDefault="00F01FE8" w:rsidP="00F01FE8">
      <w:pPr>
        <w:ind w:left="900"/>
      </w:pPr>
    </w:p>
    <w:p w:rsidR="00B75403" w:rsidRDefault="00B75403" w:rsidP="00B75403">
      <w:pPr>
        <w:numPr>
          <w:ilvl w:val="1"/>
          <w:numId w:val="18"/>
        </w:numPr>
        <w:tabs>
          <w:tab w:val="clear" w:pos="2160"/>
          <w:tab w:val="num" w:pos="900"/>
        </w:tabs>
        <w:ind w:left="900"/>
      </w:pPr>
      <w:r>
        <w:t xml:space="preserve">How difficult is it for you to find clothes? What kinds of clothes do you buy? How does shopping for clothes make you feel? </w:t>
      </w:r>
    </w:p>
    <w:p w:rsidR="00B75403" w:rsidRDefault="00B75403" w:rsidP="004917D7">
      <w:pPr>
        <w:ind w:left="540"/>
      </w:pPr>
    </w:p>
    <w:p w:rsidR="00D13578" w:rsidRDefault="00D13578" w:rsidP="00D13578">
      <w:pPr>
        <w:ind w:left="1080"/>
      </w:pPr>
    </w:p>
    <w:p w:rsidR="00CE2718" w:rsidRPr="00A734F6" w:rsidRDefault="00747E81" w:rsidP="00A734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A734F6">
        <w:rPr>
          <w:b/>
        </w:rPr>
        <w:t>TURN OFF DIGITAL RECORDER</w:t>
      </w:r>
    </w:p>
    <w:p w:rsidR="00BB3505" w:rsidRDefault="00BB3505">
      <w:pPr>
        <w:rPr>
          <w:b/>
          <w:i/>
        </w:rPr>
      </w:pPr>
      <w:r>
        <w:rPr>
          <w:b/>
          <w:i/>
        </w:rPr>
        <w:t>Thank you for sharing these experiences with me. You have given me very good information.</w:t>
      </w:r>
    </w:p>
    <w:p w:rsidR="00BB3505" w:rsidRDefault="00E471E8">
      <w:pPr>
        <w:rPr>
          <w:b/>
          <w:i/>
        </w:rPr>
      </w:pPr>
      <w:r>
        <w:rPr>
          <w:b/>
          <w:i/>
        </w:rPr>
        <w:t>Is there anything else you would like to share with me that I left out or didn’t ask about?</w:t>
      </w:r>
    </w:p>
    <w:p w:rsidR="00BB3505" w:rsidRDefault="00BB3505">
      <w:pPr>
        <w:rPr>
          <w:b/>
          <w:i/>
        </w:rPr>
      </w:pPr>
    </w:p>
    <w:p w:rsidR="00BB3505" w:rsidRDefault="00BB3505">
      <w:pPr>
        <w:rPr>
          <w:b/>
          <w:i/>
        </w:rPr>
      </w:pPr>
      <w:r>
        <w:rPr>
          <w:b/>
          <w:i/>
        </w:rPr>
        <w:t>Thank you very much in participating in this study.</w:t>
      </w:r>
    </w:p>
    <w:p w:rsidR="00747E81" w:rsidRDefault="00747E81">
      <w:pPr>
        <w:rPr>
          <w:b/>
          <w:i/>
        </w:rPr>
      </w:pPr>
    </w:p>
    <w:p w:rsidR="00747E81" w:rsidRPr="00747E81" w:rsidRDefault="00747E81" w:rsidP="00747E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>
        <w:rPr>
          <w:b/>
        </w:rPr>
        <w:t xml:space="preserve">GIVE PARTICIPANT </w:t>
      </w:r>
      <w:r w:rsidR="00A734F6">
        <w:rPr>
          <w:b/>
        </w:rPr>
        <w:t>RMB 5</w:t>
      </w:r>
      <w:r>
        <w:rPr>
          <w:b/>
        </w:rPr>
        <w:t>0 &amp; GET SIGNATURE</w:t>
      </w:r>
    </w:p>
    <w:sectPr w:rsidR="00747E81" w:rsidRPr="00747E81" w:rsidSect="00573E23">
      <w:headerReference w:type="default" r:id="rId9"/>
      <w:footerReference w:type="default" r:id="rId10"/>
      <w:pgSz w:w="12240" w:h="15840"/>
      <w:pgMar w:top="1440" w:right="1400" w:bottom="1440" w:left="140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" w:author="hstemp" w:date="2011-08-09T16:09:00Z" w:initials="h">
    <w:p w:rsidR="00D27B2A" w:rsidRDefault="00D27B2A">
      <w:pPr>
        <w:pStyle w:val="CommentText"/>
      </w:pPr>
      <w:r>
        <w:rPr>
          <w:rStyle w:val="CommentReference"/>
        </w:rPr>
        <w:annotationRef/>
      </w:r>
      <w:r>
        <w:t>Not clear with the third question obove.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514C" w:rsidRDefault="00BD514C">
      <w:r>
        <w:separator/>
      </w:r>
    </w:p>
  </w:endnote>
  <w:endnote w:type="continuationSeparator" w:id="0">
    <w:p w:rsidR="00BD514C" w:rsidRDefault="00BD5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14C" w:rsidRPr="00D13578" w:rsidRDefault="00BD514C" w:rsidP="00D13578">
    <w:pPr>
      <w:pStyle w:val="Footer"/>
    </w:pPr>
    <w:r>
      <w:t>Draft 8-9-2011</w:t>
    </w:r>
    <w:r>
      <w:tab/>
    </w:r>
    <w:r>
      <w:tab/>
      <w:t xml:space="preserve">Page </w:t>
    </w:r>
    <w:fldSimple w:instr=" PAGE ">
      <w:r w:rsidR="00D27B2A">
        <w:rPr>
          <w:noProof/>
        </w:rPr>
        <w:t>2</w:t>
      </w:r>
    </w:fldSimple>
    <w:r>
      <w:t xml:space="preserve"> of </w:t>
    </w:r>
    <w:fldSimple w:instr=" NUMPAGES ">
      <w:r w:rsidR="00D27B2A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514C" w:rsidRDefault="00BD514C">
      <w:r>
        <w:separator/>
      </w:r>
    </w:p>
  </w:footnote>
  <w:footnote w:type="continuationSeparator" w:id="0">
    <w:p w:rsidR="00BD514C" w:rsidRDefault="00BD51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14C" w:rsidRDefault="00BD514C" w:rsidP="00FA047C">
    <w:pPr>
      <w:pStyle w:val="Header"/>
      <w:jc w:val="center"/>
    </w:pPr>
    <w:r>
      <w:t>Quality of Life of Overweight Youth: A Multiethnic Perspective</w:t>
    </w:r>
  </w:p>
  <w:p w:rsidR="00BD514C" w:rsidRDefault="00BD514C" w:rsidP="00FA047C">
    <w:pPr>
      <w:pStyle w:val="Header"/>
      <w:jc w:val="center"/>
    </w:pPr>
    <w:r>
      <w:t xml:space="preserve"> Donald Patrick, Principal Investigator</w:t>
    </w:r>
  </w:p>
  <w:p w:rsidR="00BD514C" w:rsidRPr="00D13578" w:rsidRDefault="00BD514C" w:rsidP="00FA047C">
    <w:pPr>
      <w:pStyle w:val="Header"/>
      <w:jc w:val="center"/>
      <w:rPr>
        <w:i/>
        <w:u w:val="single"/>
      </w:rPr>
    </w:pPr>
    <w:r w:rsidRPr="00D13578">
      <w:rPr>
        <w:i/>
        <w:u w:val="single"/>
      </w:rPr>
      <w:t>Qualitative Interview Questions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A63EF"/>
    <w:multiLevelType w:val="hybridMultilevel"/>
    <w:tmpl w:val="128A8B54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A033B30"/>
    <w:multiLevelType w:val="hybridMultilevel"/>
    <w:tmpl w:val="A886A9B6"/>
    <w:lvl w:ilvl="0" w:tplc="911ED0B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B428A1"/>
    <w:multiLevelType w:val="hybridMultilevel"/>
    <w:tmpl w:val="E5FA24A4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0B64135"/>
    <w:multiLevelType w:val="hybridMultilevel"/>
    <w:tmpl w:val="94120CCA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B2676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">
    <w:nsid w:val="13B83AC1"/>
    <w:multiLevelType w:val="hybridMultilevel"/>
    <w:tmpl w:val="905A3E56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1660081E"/>
    <w:multiLevelType w:val="hybridMultilevel"/>
    <w:tmpl w:val="7312DA14"/>
    <w:lvl w:ilvl="0" w:tplc="7E6C88B8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6B264E6"/>
    <w:multiLevelType w:val="hybridMultilevel"/>
    <w:tmpl w:val="4FA870DE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18181177"/>
    <w:multiLevelType w:val="hybridMultilevel"/>
    <w:tmpl w:val="795415B4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8">
    <w:nsid w:val="197309C6"/>
    <w:multiLevelType w:val="hybridMultilevel"/>
    <w:tmpl w:val="45540C94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9">
    <w:nsid w:val="1BC5114C"/>
    <w:multiLevelType w:val="hybridMultilevel"/>
    <w:tmpl w:val="8A80EAB2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1F7E65C4"/>
    <w:multiLevelType w:val="hybridMultilevel"/>
    <w:tmpl w:val="D5361212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7727051"/>
    <w:multiLevelType w:val="hybridMultilevel"/>
    <w:tmpl w:val="7F6A92F0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>
    <w:nsid w:val="289F0F6A"/>
    <w:multiLevelType w:val="hybridMultilevel"/>
    <w:tmpl w:val="24E81976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3">
    <w:nsid w:val="28D23D3C"/>
    <w:multiLevelType w:val="hybridMultilevel"/>
    <w:tmpl w:val="B99883F0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4">
    <w:nsid w:val="2FEE7F23"/>
    <w:multiLevelType w:val="hybridMultilevel"/>
    <w:tmpl w:val="2076A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C20ECF"/>
    <w:multiLevelType w:val="hybridMultilevel"/>
    <w:tmpl w:val="A6885D8A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6">
    <w:nsid w:val="3D732AEC"/>
    <w:multiLevelType w:val="hybridMultilevel"/>
    <w:tmpl w:val="D4647D58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B2676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>
    <w:nsid w:val="3D995E96"/>
    <w:multiLevelType w:val="hybridMultilevel"/>
    <w:tmpl w:val="0A56C44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13017A"/>
    <w:multiLevelType w:val="hybridMultilevel"/>
    <w:tmpl w:val="913AC87C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B2676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9">
    <w:nsid w:val="51A8588F"/>
    <w:multiLevelType w:val="hybridMultilevel"/>
    <w:tmpl w:val="4F805184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545F7B44"/>
    <w:multiLevelType w:val="hybridMultilevel"/>
    <w:tmpl w:val="6C5A1608"/>
    <w:lvl w:ilvl="0" w:tplc="86D630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F34682"/>
    <w:multiLevelType w:val="hybridMultilevel"/>
    <w:tmpl w:val="FAECE54C"/>
    <w:lvl w:ilvl="0" w:tplc="537881FA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95D5705"/>
    <w:multiLevelType w:val="hybridMultilevel"/>
    <w:tmpl w:val="5D2CCEDA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3">
    <w:nsid w:val="6A3A0A7D"/>
    <w:multiLevelType w:val="hybridMultilevel"/>
    <w:tmpl w:val="3A02E1B0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4">
    <w:nsid w:val="6FC10993"/>
    <w:multiLevelType w:val="hybridMultilevel"/>
    <w:tmpl w:val="FF46C7F4"/>
    <w:lvl w:ilvl="0" w:tplc="FB267646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FB26764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5">
    <w:nsid w:val="704B4A17"/>
    <w:multiLevelType w:val="hybridMultilevel"/>
    <w:tmpl w:val="F42A9A16"/>
    <w:lvl w:ilvl="0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B26764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>
    <w:nsid w:val="710D3D76"/>
    <w:multiLevelType w:val="hybridMultilevel"/>
    <w:tmpl w:val="3B909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1272E2C"/>
    <w:multiLevelType w:val="hybridMultilevel"/>
    <w:tmpl w:val="9F2AACA4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>
    <w:nsid w:val="7BC928D9"/>
    <w:multiLevelType w:val="hybridMultilevel"/>
    <w:tmpl w:val="856C25FA"/>
    <w:lvl w:ilvl="0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9">
    <w:nsid w:val="7E0841AE"/>
    <w:multiLevelType w:val="hybridMultilevel"/>
    <w:tmpl w:val="F2CE4C92"/>
    <w:lvl w:ilvl="0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>
    <w:nsid w:val="7E7A70F7"/>
    <w:multiLevelType w:val="hybridMultilevel"/>
    <w:tmpl w:val="D9A07570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 w:tplc="FB2676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1"/>
  </w:num>
  <w:num w:numId="3">
    <w:abstractNumId w:val="23"/>
  </w:num>
  <w:num w:numId="4">
    <w:abstractNumId w:val="24"/>
  </w:num>
  <w:num w:numId="5">
    <w:abstractNumId w:val="2"/>
  </w:num>
  <w:num w:numId="6">
    <w:abstractNumId w:val="0"/>
  </w:num>
  <w:num w:numId="7">
    <w:abstractNumId w:val="25"/>
  </w:num>
  <w:num w:numId="8">
    <w:abstractNumId w:val="30"/>
  </w:num>
  <w:num w:numId="9">
    <w:abstractNumId w:val="27"/>
  </w:num>
  <w:num w:numId="10">
    <w:abstractNumId w:val="13"/>
  </w:num>
  <w:num w:numId="11">
    <w:abstractNumId w:val="4"/>
  </w:num>
  <w:num w:numId="12">
    <w:abstractNumId w:val="22"/>
  </w:num>
  <w:num w:numId="13">
    <w:abstractNumId w:val="6"/>
  </w:num>
  <w:num w:numId="14">
    <w:abstractNumId w:val="3"/>
  </w:num>
  <w:num w:numId="15">
    <w:abstractNumId w:val="12"/>
  </w:num>
  <w:num w:numId="16">
    <w:abstractNumId w:val="29"/>
  </w:num>
  <w:num w:numId="17">
    <w:abstractNumId w:val="28"/>
  </w:num>
  <w:num w:numId="18">
    <w:abstractNumId w:val="10"/>
  </w:num>
  <w:num w:numId="19">
    <w:abstractNumId w:val="18"/>
  </w:num>
  <w:num w:numId="20">
    <w:abstractNumId w:val="16"/>
  </w:num>
  <w:num w:numId="21">
    <w:abstractNumId w:val="8"/>
  </w:num>
  <w:num w:numId="22">
    <w:abstractNumId w:val="7"/>
  </w:num>
  <w:num w:numId="23">
    <w:abstractNumId w:val="9"/>
  </w:num>
  <w:num w:numId="24">
    <w:abstractNumId w:val="15"/>
  </w:num>
  <w:num w:numId="25">
    <w:abstractNumId w:val="19"/>
  </w:num>
  <w:num w:numId="26">
    <w:abstractNumId w:val="20"/>
  </w:num>
  <w:num w:numId="27">
    <w:abstractNumId w:val="14"/>
  </w:num>
  <w:num w:numId="28">
    <w:abstractNumId w:val="1"/>
  </w:num>
  <w:num w:numId="29">
    <w:abstractNumId w:val="21"/>
  </w:num>
  <w:num w:numId="30">
    <w:abstractNumId w:val="17"/>
  </w:num>
  <w:num w:numId="3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stylePaneFormatFilter w:val="3F01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E5DCC"/>
    <w:rsid w:val="000279EA"/>
    <w:rsid w:val="00064411"/>
    <w:rsid w:val="00067C9A"/>
    <w:rsid w:val="0007083A"/>
    <w:rsid w:val="00070D2F"/>
    <w:rsid w:val="00072D7E"/>
    <w:rsid w:val="0008681D"/>
    <w:rsid w:val="00094ED9"/>
    <w:rsid w:val="000973E4"/>
    <w:rsid w:val="000A7EA2"/>
    <w:rsid w:val="000D43BC"/>
    <w:rsid w:val="000E7FB5"/>
    <w:rsid w:val="00144A4E"/>
    <w:rsid w:val="00155671"/>
    <w:rsid w:val="001B5CD0"/>
    <w:rsid w:val="001B6941"/>
    <w:rsid w:val="001C24E2"/>
    <w:rsid w:val="001D21FE"/>
    <w:rsid w:val="001D4AB6"/>
    <w:rsid w:val="001E0DFC"/>
    <w:rsid w:val="002242F3"/>
    <w:rsid w:val="0026684F"/>
    <w:rsid w:val="00295DA5"/>
    <w:rsid w:val="00327C4A"/>
    <w:rsid w:val="00337998"/>
    <w:rsid w:val="003522EC"/>
    <w:rsid w:val="003663D4"/>
    <w:rsid w:val="003B3910"/>
    <w:rsid w:val="003C3001"/>
    <w:rsid w:val="003C364A"/>
    <w:rsid w:val="003D3BF2"/>
    <w:rsid w:val="00411D05"/>
    <w:rsid w:val="004762D3"/>
    <w:rsid w:val="004917D7"/>
    <w:rsid w:val="004B0D31"/>
    <w:rsid w:val="004B15A3"/>
    <w:rsid w:val="004C2E17"/>
    <w:rsid w:val="005321D1"/>
    <w:rsid w:val="0054321E"/>
    <w:rsid w:val="00573E23"/>
    <w:rsid w:val="005C615C"/>
    <w:rsid w:val="005D2DC2"/>
    <w:rsid w:val="0061162A"/>
    <w:rsid w:val="00611B58"/>
    <w:rsid w:val="00625060"/>
    <w:rsid w:val="006357B5"/>
    <w:rsid w:val="00692967"/>
    <w:rsid w:val="006B0E65"/>
    <w:rsid w:val="006D2DB6"/>
    <w:rsid w:val="006E4B79"/>
    <w:rsid w:val="00710503"/>
    <w:rsid w:val="00725CFD"/>
    <w:rsid w:val="00747E81"/>
    <w:rsid w:val="007523FE"/>
    <w:rsid w:val="00776D9E"/>
    <w:rsid w:val="00781B23"/>
    <w:rsid w:val="007A6C04"/>
    <w:rsid w:val="007C4ACA"/>
    <w:rsid w:val="007F03D5"/>
    <w:rsid w:val="0082415B"/>
    <w:rsid w:val="00863100"/>
    <w:rsid w:val="00876E6C"/>
    <w:rsid w:val="008A2F18"/>
    <w:rsid w:val="008C3C1A"/>
    <w:rsid w:val="00910AE2"/>
    <w:rsid w:val="00924C44"/>
    <w:rsid w:val="00924E65"/>
    <w:rsid w:val="009561FB"/>
    <w:rsid w:val="009B3474"/>
    <w:rsid w:val="009E413B"/>
    <w:rsid w:val="009F3D33"/>
    <w:rsid w:val="00A14A41"/>
    <w:rsid w:val="00A17779"/>
    <w:rsid w:val="00A45329"/>
    <w:rsid w:val="00A63F82"/>
    <w:rsid w:val="00A724CF"/>
    <w:rsid w:val="00A734F6"/>
    <w:rsid w:val="00AA0664"/>
    <w:rsid w:val="00AA7328"/>
    <w:rsid w:val="00AD1797"/>
    <w:rsid w:val="00AE3C78"/>
    <w:rsid w:val="00AE5DCC"/>
    <w:rsid w:val="00B5785E"/>
    <w:rsid w:val="00B75403"/>
    <w:rsid w:val="00B96756"/>
    <w:rsid w:val="00BB3505"/>
    <w:rsid w:val="00BD514C"/>
    <w:rsid w:val="00BE41AC"/>
    <w:rsid w:val="00BE6D2C"/>
    <w:rsid w:val="00BF7A08"/>
    <w:rsid w:val="00CE2718"/>
    <w:rsid w:val="00CF7989"/>
    <w:rsid w:val="00D11BA8"/>
    <w:rsid w:val="00D13578"/>
    <w:rsid w:val="00D27B2A"/>
    <w:rsid w:val="00D44B3F"/>
    <w:rsid w:val="00D523AD"/>
    <w:rsid w:val="00D559BD"/>
    <w:rsid w:val="00D7661E"/>
    <w:rsid w:val="00DB7C62"/>
    <w:rsid w:val="00DF79A3"/>
    <w:rsid w:val="00E14C2B"/>
    <w:rsid w:val="00E471E8"/>
    <w:rsid w:val="00E63970"/>
    <w:rsid w:val="00E73CA7"/>
    <w:rsid w:val="00E8249A"/>
    <w:rsid w:val="00EA207D"/>
    <w:rsid w:val="00ED4EB1"/>
    <w:rsid w:val="00F01FE8"/>
    <w:rsid w:val="00F326E0"/>
    <w:rsid w:val="00F3669E"/>
    <w:rsid w:val="00F641BC"/>
    <w:rsid w:val="00F879D9"/>
    <w:rsid w:val="00F94509"/>
    <w:rsid w:val="00F96B16"/>
    <w:rsid w:val="00FA04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2506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A047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A047C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7523FE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D13578"/>
  </w:style>
  <w:style w:type="character" w:styleId="CommentReference">
    <w:name w:val="annotation reference"/>
    <w:rsid w:val="00D44B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D44B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44B3F"/>
  </w:style>
  <w:style w:type="paragraph" w:styleId="CommentSubject">
    <w:name w:val="annotation subject"/>
    <w:basedOn w:val="CommentText"/>
    <w:next w:val="CommentText"/>
    <w:link w:val="CommentSubjectChar"/>
    <w:rsid w:val="00D44B3F"/>
    <w:rPr>
      <w:b/>
      <w:bCs/>
    </w:rPr>
  </w:style>
  <w:style w:type="character" w:customStyle="1" w:styleId="CommentSubjectChar">
    <w:name w:val="Comment Subject Char"/>
    <w:link w:val="CommentSubject"/>
    <w:rsid w:val="00D44B3F"/>
    <w:rPr>
      <w:b/>
      <w:bCs/>
    </w:rPr>
  </w:style>
  <w:style w:type="paragraph" w:styleId="ListParagraph">
    <w:name w:val="List Paragraph"/>
    <w:basedOn w:val="Normal"/>
    <w:uiPriority w:val="34"/>
    <w:qFormat/>
    <w:rsid w:val="00EA20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BD1C2B47996F45BE1B6C3C327ED9C0" ma:contentTypeVersion="11" ma:contentTypeDescription="Create a new document." ma:contentTypeScope="" ma:versionID="c23f3c64283ff10f2f555703d3ea137e">
  <xsd:schema xmlns:xsd="http://www.w3.org/2001/XMLSchema" xmlns:xs="http://www.w3.org/2001/XMLSchema" xmlns:p="http://schemas.microsoft.com/office/2006/metadata/properties" xmlns:ns2="f1bbce50-5549-4992-972c-e96321298cb7" xmlns:ns3="9ab0acff-dd9a-4251-b9f5-a601664476d2" targetNamespace="http://schemas.microsoft.com/office/2006/metadata/properties" ma:root="true" ma:fieldsID="85825c286818c0ba7fcc7fa739d767b7" ns2:_="" ns3:_="">
    <xsd:import namespace="f1bbce50-5549-4992-972c-e96321298cb7"/>
    <xsd:import namespace="9ab0acff-dd9a-4251-b9f5-a601664476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bbce50-5549-4992-972c-e96321298c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b0acff-dd9a-4251-b9f5-a601664476d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EC912A1-9CAB-4682-87E3-809191EAA93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692756-207E-4894-87F8-C2C2DE6926F3}"/>
</file>

<file path=customXml/itemProps3.xml><?xml version="1.0" encoding="utf-8"?>
<ds:datastoreItem xmlns:ds="http://schemas.openxmlformats.org/officeDocument/2006/customXml" ds:itemID="{38DF32D9-18D8-4752-85C1-5A815F190869}"/>
</file>

<file path=customXml/itemProps4.xml><?xml version="1.0" encoding="utf-8"?>
<ds:datastoreItem xmlns:ds="http://schemas.openxmlformats.org/officeDocument/2006/customXml" ds:itemID="{867BC973-E0F2-4380-AF95-1FF84CFD632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2</Pages>
  <Words>505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Family/Friends/Social Life/Activities</vt:lpstr>
    </vt:vector>
  </TitlesOfParts>
  <Company>univ of washington</Company>
  <LinksUpToDate>false</LinksUpToDate>
  <CharactersWithSpaces>2708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Family/Friends/Social Life/Activities</dc:title>
  <dc:subject/>
  <dc:creator>skalick</dc:creator>
  <cp:keywords/>
  <cp:lastModifiedBy>hstemp</cp:lastModifiedBy>
  <cp:revision>6</cp:revision>
  <cp:lastPrinted>2007-01-19T20:17:00Z</cp:lastPrinted>
  <dcterms:created xsi:type="dcterms:W3CDTF">2011-08-04T19:09:00Z</dcterms:created>
  <dcterms:modified xsi:type="dcterms:W3CDTF">2011-08-09T23:10:00Z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0x01010065BD1C2B47996F45BE1B6C3C327ED9C0</vt:lpwstr>
  </property>
  <property fmtid="{D5CDD505-2E9C-101B-9397-08002B2CF9AE}" pid="3" name="Order">
    <vt:r8>1989400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