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AAE" w:rsidRDefault="00075AAE" w:rsidP="0090357C">
      <w:pPr>
        <w:ind w:firstLineChars="945" w:firstLine="3415"/>
        <w:rPr>
          <w:rFonts w:cs="Times New Roman"/>
          <w:b/>
          <w:bCs/>
          <w:sz w:val="36"/>
          <w:szCs w:val="36"/>
        </w:rPr>
      </w:pPr>
      <w:r w:rsidRPr="0026710A">
        <w:rPr>
          <w:rFonts w:cs="SimSun" w:hint="eastAsia"/>
          <w:b/>
          <w:bCs/>
          <w:sz w:val="36"/>
          <w:szCs w:val="36"/>
        </w:rPr>
        <w:t>招募传单</w:t>
      </w:r>
    </w:p>
    <w:p w:rsidR="00075AAE" w:rsidRPr="005A291C" w:rsidRDefault="0090357C" w:rsidP="008D0A49">
      <w:pPr>
        <w:spacing w:line="276" w:lineRule="auto"/>
        <w:ind w:firstLineChars="196" w:firstLine="470"/>
        <w:rPr>
          <w:rFonts w:cs="Times New Roman"/>
          <w:sz w:val="24"/>
          <w:szCs w:val="24"/>
        </w:rPr>
      </w:pPr>
      <w:r>
        <w:rPr>
          <w:rFonts w:cs="SimSun" w:hint="eastAsia"/>
          <w:sz w:val="24"/>
          <w:szCs w:val="24"/>
        </w:rPr>
        <w:t>肯德基，零食</w:t>
      </w:r>
      <w:r w:rsidR="00075AAE" w:rsidRPr="005A291C">
        <w:rPr>
          <w:rFonts w:cs="SimSun" w:hint="eastAsia"/>
          <w:sz w:val="24"/>
          <w:szCs w:val="24"/>
        </w:rPr>
        <w:t>，甜甜圈……某一天，</w:t>
      </w:r>
      <w:r w:rsidR="00075AAE" w:rsidRPr="003E696D">
        <w:rPr>
          <w:rFonts w:cs="SimSun" w:hint="eastAsia"/>
          <w:bCs/>
          <w:sz w:val="24"/>
          <w:szCs w:val="24"/>
        </w:rPr>
        <w:t>你</w:t>
      </w:r>
      <w:r w:rsidR="00075AAE" w:rsidRPr="005A291C">
        <w:rPr>
          <w:rFonts w:cs="SimSun" w:hint="eastAsia"/>
          <w:sz w:val="24"/>
          <w:szCs w:val="24"/>
        </w:rPr>
        <w:t>竟然发现这些东西让你的体重计读数不断攀爬。</w:t>
      </w:r>
      <w:r w:rsidR="00075AAE" w:rsidRPr="003E696D">
        <w:rPr>
          <w:rFonts w:cs="SimSun" w:hint="eastAsia"/>
          <w:bCs/>
          <w:sz w:val="24"/>
          <w:szCs w:val="24"/>
        </w:rPr>
        <w:t>你</w:t>
      </w:r>
      <w:r w:rsidR="00075AAE" w:rsidRPr="005A291C">
        <w:rPr>
          <w:rFonts w:cs="SimSun" w:hint="eastAsia"/>
          <w:sz w:val="24"/>
          <w:szCs w:val="24"/>
        </w:rPr>
        <w:t>与周围许多同龄朋友一样陷入了体重的苦恼。</w:t>
      </w:r>
    </w:p>
    <w:p w:rsidR="00075AAE" w:rsidRPr="005A291C" w:rsidRDefault="001C5C01" w:rsidP="00377884">
      <w:pPr>
        <w:jc w:val="center"/>
        <w:rPr>
          <w:rFonts w:cs="Times New Roman" w:hint="eastAsia"/>
          <w:b/>
          <w:bCs/>
          <w:color w:val="FF0000"/>
          <w:sz w:val="24"/>
          <w:szCs w:val="24"/>
        </w:rPr>
      </w:pPr>
      <w:commentRangeStart w:id="0"/>
      <w:r w:rsidRPr="001C5C01">
        <w:rPr>
          <w:rFonts w:ascii="SimSun" w:cs="Times New Roman"/>
          <w:noProof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12347923412853" style="width:117pt;height:122.25pt;visibility:visible" o:bordertopcolor="black" o:borderleftcolor="black" o:borderbottomcolor="black" o:borderrightcolor="black">
            <v:imagedata r:id="rId7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 w:rsidRPr="001C5C01">
        <w:rPr>
          <w:rFonts w:ascii="SimSun" w:cs="Times New Roman"/>
          <w:noProof/>
          <w:color w:val="FF0000"/>
          <w:sz w:val="24"/>
          <w:szCs w:val="24"/>
        </w:rPr>
        <w:pict>
          <v:shape id="图片 3" o:spid="_x0000_i1026" type="#_x0000_t75" alt="20101215102313[I@11c2788" style="width:134.25pt;height:121.5pt;visibility:visible" o:bordertopcolor="black" o:borderleftcolor="black" o:borderbottomcolor="black" o:borderrightcolor="black">
            <v:imagedata r:id="rId8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 w:rsidRPr="001C5C01">
        <w:rPr>
          <w:rFonts w:cs="Times New Roman"/>
          <w:b/>
          <w:bCs/>
          <w:noProof/>
          <w:color w:val="FF0000"/>
          <w:sz w:val="24"/>
          <w:szCs w:val="24"/>
        </w:rPr>
        <w:pict>
          <v:shape id="图片 2" o:spid="_x0000_i1027" type="#_x0000_t75" style="width:133.5pt;height:123pt;visibility:visible" o:bordertopcolor="black" o:borderleftcolor="black" o:borderbottomcolor="black" o:borderrightcolor="black">
            <v:imagedata r:id="rId9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commentRangeEnd w:id="0"/>
      <w:r w:rsidR="00411701">
        <w:rPr>
          <w:rStyle w:val="CommentReference"/>
        </w:rPr>
        <w:commentReference w:id="0"/>
      </w:r>
    </w:p>
    <w:p w:rsidR="00075AAE" w:rsidRPr="003E696D" w:rsidDel="00EE085C" w:rsidRDefault="00075AAE" w:rsidP="00377884">
      <w:pPr>
        <w:spacing w:line="360" w:lineRule="auto"/>
        <w:ind w:firstLineChars="196" w:firstLine="470"/>
        <w:rPr>
          <w:del w:id="1" w:author="hstemp" w:date="2011-09-28T12:00:00Z"/>
          <w:rFonts w:cs="Times New Roman"/>
          <w:sz w:val="24"/>
          <w:szCs w:val="24"/>
        </w:rPr>
      </w:pPr>
      <w:del w:id="2" w:author="hstemp" w:date="2011-09-28T11:43:00Z">
        <w:r w:rsidRPr="003E696D" w:rsidDel="00F57649">
          <w:rPr>
            <w:rFonts w:cs="SimSun" w:hint="eastAsia"/>
            <w:sz w:val="24"/>
            <w:szCs w:val="24"/>
          </w:rPr>
          <w:delText>面对着</w:delText>
        </w:r>
      </w:del>
      <w:del w:id="3" w:author="hstemp" w:date="2011-09-28T11:57:00Z">
        <w:r w:rsidRPr="003E696D" w:rsidDel="00411701">
          <w:rPr>
            <w:rFonts w:cs="SimSun" w:hint="eastAsia"/>
            <w:sz w:val="24"/>
            <w:szCs w:val="24"/>
          </w:rPr>
          <w:delText>镜子中越来越发胖的自己，</w:delText>
        </w:r>
      </w:del>
      <w:ins w:id="4" w:author="hstemp" w:date="2011-09-28T11:59:00Z">
        <w:r w:rsidR="00EE085C">
          <w:rPr>
            <w:rFonts w:cs="SimSun" w:hint="eastAsia"/>
            <w:sz w:val="24"/>
            <w:szCs w:val="24"/>
          </w:rPr>
          <w:t>你是否希望自己有健康的身体和漂亮的体型？</w:t>
        </w:r>
      </w:ins>
      <w:ins w:id="5" w:author="hstemp" w:date="2011-09-28T12:00:00Z">
        <w:r w:rsidR="00EE085C">
          <w:rPr>
            <w:rFonts w:cs="SimSun" w:hint="eastAsia"/>
            <w:sz w:val="24"/>
            <w:szCs w:val="24"/>
          </w:rPr>
          <w:t>你是否希望自己受人欢迎？</w:t>
        </w:r>
      </w:ins>
      <w:del w:id="6" w:author="hstemp" w:date="2011-09-28T12:00:00Z">
        <w:r w:rsidR="0090357C" w:rsidDel="00EE085C">
          <w:rPr>
            <w:rFonts w:cs="SimSun" w:hint="eastAsia"/>
            <w:sz w:val="24"/>
            <w:szCs w:val="24"/>
          </w:rPr>
          <w:delText>看到</w:delText>
        </w:r>
        <w:r w:rsidRPr="003E696D" w:rsidDel="00EE085C">
          <w:rPr>
            <w:rFonts w:cs="SimSun" w:hint="eastAsia"/>
            <w:sz w:val="24"/>
            <w:szCs w:val="24"/>
          </w:rPr>
          <w:delText>喜欢的衣服却穿不进去的自己，想吃但必须控制饮食的自己，是否让</w:delText>
        </w:r>
        <w:r w:rsidRPr="003E696D" w:rsidDel="00EE085C">
          <w:rPr>
            <w:rFonts w:cs="SimSun" w:hint="eastAsia"/>
            <w:bCs/>
            <w:sz w:val="24"/>
            <w:szCs w:val="24"/>
          </w:rPr>
          <w:delText>你</w:delText>
        </w:r>
        <w:r w:rsidRPr="003E696D" w:rsidDel="00EE085C">
          <w:rPr>
            <w:rFonts w:cs="SimSun" w:hint="eastAsia"/>
            <w:sz w:val="24"/>
            <w:szCs w:val="24"/>
          </w:rPr>
          <w:delText>觉得有些抓狂？</w:delText>
        </w:r>
      </w:del>
    </w:p>
    <w:p w:rsidR="00075AAE" w:rsidRPr="003E696D" w:rsidDel="00EE085C" w:rsidRDefault="00075AAE" w:rsidP="00377884">
      <w:pPr>
        <w:spacing w:line="360" w:lineRule="auto"/>
        <w:ind w:firstLineChars="196" w:firstLine="470"/>
        <w:rPr>
          <w:del w:id="7" w:author="hstemp" w:date="2011-09-28T12:02:00Z"/>
          <w:rFonts w:cs="Times New Roman"/>
          <w:sz w:val="24"/>
          <w:szCs w:val="24"/>
        </w:rPr>
      </w:pPr>
      <w:del w:id="8" w:author="hstemp" w:date="2011-09-28T12:01:00Z">
        <w:r w:rsidRPr="003E696D" w:rsidDel="00EE085C">
          <w:rPr>
            <w:rFonts w:cs="SimSun" w:hint="eastAsia"/>
            <w:sz w:val="24"/>
            <w:szCs w:val="24"/>
          </w:rPr>
          <w:delText>因为体重的关系，是否让</w:delText>
        </w:r>
        <w:r w:rsidRPr="003E696D" w:rsidDel="00EE085C">
          <w:rPr>
            <w:rFonts w:cs="SimSun" w:hint="eastAsia"/>
            <w:bCs/>
            <w:sz w:val="24"/>
            <w:szCs w:val="24"/>
          </w:rPr>
          <w:delText>你</w:delText>
        </w:r>
        <w:r w:rsidRPr="003E696D" w:rsidDel="00EE085C">
          <w:rPr>
            <w:rFonts w:cs="SimSun" w:hint="eastAsia"/>
            <w:sz w:val="24"/>
            <w:szCs w:val="24"/>
          </w:rPr>
          <w:delText>跑起步来总是力不从心？是否让</w:delText>
        </w:r>
        <w:r w:rsidRPr="003E696D" w:rsidDel="00EE085C">
          <w:rPr>
            <w:rFonts w:cs="SimSun" w:hint="eastAsia"/>
            <w:bCs/>
            <w:sz w:val="24"/>
            <w:szCs w:val="24"/>
          </w:rPr>
          <w:delText>你</w:delText>
        </w:r>
        <w:r w:rsidRPr="003E696D" w:rsidDel="00EE085C">
          <w:rPr>
            <w:rFonts w:cs="SimSun" w:hint="eastAsia"/>
            <w:sz w:val="24"/>
            <w:szCs w:val="24"/>
          </w:rPr>
          <w:delText>不能跟同学打成一片？</w:delText>
        </w:r>
      </w:del>
      <w:ins w:id="9" w:author="hstemp" w:date="2011-09-28T11:45:00Z">
        <w:r w:rsidR="00F57649">
          <w:rPr>
            <w:rFonts w:cs="SimSun" w:hint="eastAsia"/>
            <w:sz w:val="24"/>
            <w:szCs w:val="24"/>
          </w:rPr>
          <w:t>控制体重</w:t>
        </w:r>
      </w:ins>
      <w:del w:id="10" w:author="hstemp" w:date="2011-09-28T11:41:00Z">
        <w:r w:rsidRPr="003E696D" w:rsidDel="00F57649">
          <w:rPr>
            <w:rFonts w:cs="SimSun" w:hint="eastAsia"/>
            <w:sz w:val="24"/>
            <w:szCs w:val="24"/>
          </w:rPr>
          <w:delText>肥胖</w:delText>
        </w:r>
      </w:del>
      <w:ins w:id="11" w:author="hstemp" w:date="2011-09-28T12:02:00Z">
        <w:r w:rsidR="00EE085C">
          <w:rPr>
            <w:rFonts w:cs="SimSun" w:hint="eastAsia"/>
            <w:sz w:val="24"/>
            <w:szCs w:val="24"/>
          </w:rPr>
          <w:t>是否成为你关心的</w:t>
        </w:r>
      </w:ins>
      <w:ins w:id="12" w:author="hstemp" w:date="2011-09-28T12:05:00Z">
        <w:r w:rsidR="00EE085C">
          <w:rPr>
            <w:rFonts w:cs="SimSun" w:hint="eastAsia"/>
            <w:sz w:val="24"/>
            <w:szCs w:val="24"/>
          </w:rPr>
          <w:t>一件</w:t>
        </w:r>
      </w:ins>
      <w:ins w:id="13" w:author="hstemp" w:date="2011-09-28T12:02:00Z">
        <w:r w:rsidR="00EE085C">
          <w:rPr>
            <w:rFonts w:cs="SimSun" w:hint="eastAsia"/>
            <w:sz w:val="24"/>
            <w:szCs w:val="24"/>
          </w:rPr>
          <w:t>事情，</w:t>
        </w:r>
      </w:ins>
      <w:del w:id="14" w:author="hstemp" w:date="2011-09-28T12:02:00Z">
        <w:r w:rsidRPr="003E696D" w:rsidDel="00EE085C">
          <w:rPr>
            <w:rFonts w:cs="SimSun" w:hint="eastAsia"/>
            <w:sz w:val="24"/>
            <w:szCs w:val="24"/>
          </w:rPr>
          <w:delText>逐渐成为了</w:delText>
        </w:r>
        <w:r w:rsidRPr="003E696D" w:rsidDel="00EE085C">
          <w:rPr>
            <w:rFonts w:cs="SimSun" w:hint="eastAsia"/>
            <w:bCs/>
            <w:sz w:val="24"/>
            <w:szCs w:val="24"/>
          </w:rPr>
          <w:delText>你</w:delText>
        </w:r>
        <w:r w:rsidRPr="003E696D" w:rsidDel="00EE085C">
          <w:rPr>
            <w:rFonts w:cs="SimSun" w:hint="eastAsia"/>
            <w:sz w:val="24"/>
            <w:szCs w:val="24"/>
          </w:rPr>
          <w:delText>的一个心结。</w:delText>
        </w:r>
      </w:del>
      <w:r w:rsidRPr="003E696D">
        <w:rPr>
          <w:rFonts w:cs="SimSun" w:hint="eastAsia"/>
          <w:sz w:val="24"/>
          <w:szCs w:val="24"/>
        </w:rPr>
        <w:t>让你苦恼</w:t>
      </w:r>
      <w:ins w:id="15" w:author="hstemp" w:date="2011-09-28T12:03:00Z">
        <w:r w:rsidR="00EE085C">
          <w:rPr>
            <w:rFonts w:cs="SimSun" w:hint="eastAsia"/>
            <w:sz w:val="24"/>
            <w:szCs w:val="24"/>
          </w:rPr>
          <w:t>或者</w:t>
        </w:r>
      </w:ins>
      <w:del w:id="16" w:author="hstemp" w:date="2011-09-28T12:03:00Z">
        <w:r w:rsidRPr="003E696D" w:rsidDel="00EE085C">
          <w:rPr>
            <w:rFonts w:cs="SimSun" w:hint="eastAsia"/>
            <w:sz w:val="24"/>
            <w:szCs w:val="24"/>
          </w:rPr>
          <w:delText>、</w:delText>
        </w:r>
      </w:del>
      <w:r w:rsidRPr="003E696D">
        <w:rPr>
          <w:rFonts w:cs="SimSun" w:hint="eastAsia"/>
          <w:sz w:val="24"/>
          <w:szCs w:val="24"/>
        </w:rPr>
        <w:t>忧虑、</w:t>
      </w:r>
      <w:del w:id="17" w:author="hstemp" w:date="2011-09-28T12:02:00Z">
        <w:r w:rsidRPr="003E696D" w:rsidDel="00EE085C">
          <w:rPr>
            <w:rFonts w:cs="SimSun" w:hint="eastAsia"/>
            <w:sz w:val="24"/>
            <w:szCs w:val="24"/>
          </w:rPr>
          <w:delText>孤独……</w:delText>
        </w:r>
      </w:del>
    </w:p>
    <w:p w:rsidR="00075AAE" w:rsidRPr="003E696D" w:rsidRDefault="00075AAE" w:rsidP="00377884">
      <w:pPr>
        <w:spacing w:line="360" w:lineRule="auto"/>
        <w:ind w:firstLineChars="196" w:firstLine="470"/>
        <w:rPr>
          <w:rFonts w:cs="Times New Roman"/>
          <w:sz w:val="24"/>
          <w:szCs w:val="24"/>
        </w:rPr>
      </w:pPr>
      <w:r w:rsidRPr="003E696D">
        <w:rPr>
          <w:rFonts w:cs="SimSun" w:hint="eastAsia"/>
          <w:sz w:val="24"/>
          <w:szCs w:val="24"/>
        </w:rPr>
        <w:t>我们非常需要你的声音，需要了解你最真切的</w:t>
      </w:r>
      <w:ins w:id="18" w:author="hstemp" w:date="2011-09-28T11:42:00Z">
        <w:r w:rsidR="00F57649">
          <w:rPr>
            <w:rFonts w:cs="SimSun" w:hint="eastAsia"/>
            <w:sz w:val="24"/>
            <w:szCs w:val="24"/>
          </w:rPr>
          <w:t>与体重有关的</w:t>
        </w:r>
      </w:ins>
      <w:r w:rsidRPr="003E696D">
        <w:rPr>
          <w:rFonts w:cs="SimSun" w:hint="eastAsia"/>
          <w:sz w:val="24"/>
          <w:szCs w:val="24"/>
        </w:rPr>
        <w:t>生活体验和心理感受。</w:t>
      </w:r>
    </w:p>
    <w:p w:rsidR="00075AAE" w:rsidRPr="003E696D" w:rsidRDefault="001C5C01" w:rsidP="006E4FFA">
      <w:pPr>
        <w:spacing w:line="360" w:lineRule="auto"/>
        <w:ind w:firstLineChars="200" w:firstLine="400"/>
        <w:rPr>
          <w:rFonts w:cs="Times New Roman"/>
          <w:sz w:val="24"/>
          <w:szCs w:val="24"/>
        </w:rPr>
      </w:pPr>
      <w:r w:rsidRPr="001C5C0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7" type="#_x0000_t202" style="position:absolute;left:0;text-align:left;margin-left:133.5pt;margin-top:35.25pt;width:141.75pt;height:49.5pt;z-index:251658240;visibility:visible" filled="f" stroked="f">
            <v:fill o:detectmouseclick="t"/>
            <v:textbox>
              <w:txbxContent>
                <w:p w:rsidR="00FE7110" w:rsidRPr="00656E00" w:rsidRDefault="00FE7110" w:rsidP="00656E00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  <w:r w:rsidR="00075AAE" w:rsidRPr="003E696D">
        <w:rPr>
          <w:rFonts w:cs="SimSun" w:hint="eastAsia"/>
          <w:sz w:val="24"/>
          <w:szCs w:val="24"/>
        </w:rPr>
        <w:t>所以我们真挚地邀请</w:t>
      </w:r>
      <w:r w:rsidR="00075AAE" w:rsidRPr="003E696D">
        <w:rPr>
          <w:rFonts w:cs="SimSun" w:hint="eastAsia"/>
          <w:bCs/>
          <w:sz w:val="24"/>
          <w:szCs w:val="24"/>
        </w:rPr>
        <w:t>你</w:t>
      </w:r>
      <w:r w:rsidR="00075AAE" w:rsidRPr="003E696D">
        <w:rPr>
          <w:rFonts w:cs="SimSun" w:hint="eastAsia"/>
          <w:sz w:val="24"/>
          <w:szCs w:val="24"/>
        </w:rPr>
        <w:t>参加一项青少年与体重有关的生活质量的研究，研究团队</w:t>
      </w:r>
      <w:r w:rsidR="003E696D">
        <w:rPr>
          <w:rFonts w:cs="SimSun" w:hint="eastAsia"/>
          <w:sz w:val="24"/>
          <w:szCs w:val="24"/>
        </w:rPr>
        <w:t>将通过访谈</w:t>
      </w:r>
      <w:ins w:id="19" w:author="hstemp" w:date="2011-09-28T11:42:00Z">
        <w:r w:rsidR="00F57649">
          <w:rPr>
            <w:rFonts w:cs="SimSun" w:hint="eastAsia"/>
            <w:sz w:val="24"/>
            <w:szCs w:val="24"/>
          </w:rPr>
          <w:t>了解</w:t>
        </w:r>
      </w:ins>
      <w:del w:id="20" w:author="hstemp" w:date="2011-09-28T11:42:00Z">
        <w:r w:rsidR="00075AAE" w:rsidRPr="003E696D" w:rsidDel="00F57649">
          <w:rPr>
            <w:rFonts w:cs="SimSun" w:hint="eastAsia"/>
            <w:sz w:val="24"/>
            <w:szCs w:val="24"/>
          </w:rPr>
          <w:delText>测试</w:delText>
        </w:r>
      </w:del>
      <w:r w:rsidR="0090357C">
        <w:rPr>
          <w:sz w:val="24"/>
          <w:szCs w:val="24"/>
        </w:rPr>
        <w:t>11-18</w:t>
      </w:r>
      <w:r w:rsidR="00075AAE" w:rsidRPr="003E696D">
        <w:rPr>
          <w:rFonts w:cs="SimSun" w:hint="eastAsia"/>
          <w:sz w:val="24"/>
          <w:szCs w:val="24"/>
        </w:rPr>
        <w:t>岁青少年与体重有关的生活感受，最终研制有中国特色的青少年与体重有关的生活质量评价工具，帮助</w:t>
      </w:r>
      <w:del w:id="21" w:author="hstemp" w:date="2011-09-28T11:40:00Z">
        <w:r w:rsidR="00075AAE" w:rsidRPr="003E696D" w:rsidDel="00F57649">
          <w:rPr>
            <w:rFonts w:cs="SimSun" w:hint="eastAsia"/>
            <w:sz w:val="24"/>
            <w:szCs w:val="24"/>
          </w:rPr>
          <w:delText>我们</w:delText>
        </w:r>
      </w:del>
      <w:r w:rsidR="00075AAE" w:rsidRPr="003E696D">
        <w:rPr>
          <w:rFonts w:cs="SimSun" w:hint="eastAsia"/>
          <w:sz w:val="24"/>
          <w:szCs w:val="24"/>
        </w:rPr>
        <w:t>青少年健康快乐成长。</w:t>
      </w:r>
    </w:p>
    <w:p w:rsidR="00075AAE" w:rsidRDefault="00075AAE" w:rsidP="0037788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</w:t>
      </w:r>
      <w:bookmarkStart w:id="22" w:name="OLE_LINK1"/>
      <w:bookmarkStart w:id="23" w:name="OLE_LINK2"/>
      <w:r>
        <w:rPr>
          <w:sz w:val="24"/>
          <w:szCs w:val="24"/>
        </w:rPr>
        <w:t>--------------</w:t>
      </w:r>
      <w:bookmarkEnd w:id="22"/>
      <w:bookmarkEnd w:id="23"/>
      <w:r w:rsidR="00744798">
        <w:rPr>
          <w:sz w:val="24"/>
          <w:szCs w:val="24"/>
        </w:rPr>
        <w:t>---------------------</w:t>
      </w:r>
      <w:r w:rsidR="00744798">
        <w:rPr>
          <w:rFonts w:hint="eastAsia"/>
          <w:sz w:val="24"/>
          <w:szCs w:val="24"/>
        </w:rPr>
        <w:t xml:space="preserve">     </w:t>
      </w:r>
    </w:p>
    <w:p w:rsidR="00075AAE" w:rsidRPr="003E696D" w:rsidRDefault="00075AAE" w:rsidP="00EF09F5">
      <w:pPr>
        <w:spacing w:line="360" w:lineRule="auto"/>
        <w:rPr>
          <w:rFonts w:cs="Times New Roman"/>
          <w:sz w:val="24"/>
          <w:szCs w:val="24"/>
        </w:rPr>
      </w:pPr>
      <w:r w:rsidRPr="008110C7">
        <w:rPr>
          <w:rFonts w:cs="SimSun" w:hint="eastAsia"/>
          <w:sz w:val="24"/>
          <w:szCs w:val="24"/>
          <w:bdr w:val="single" w:sz="4" w:space="0" w:color="auto"/>
          <w:shd w:val="pct15" w:color="auto" w:fill="FFFFFF"/>
        </w:rPr>
        <w:t>研究简介</w:t>
      </w:r>
      <w:r w:rsidRPr="008110C7">
        <w:rPr>
          <w:rFonts w:cs="SimSun" w:hint="eastAsia"/>
          <w:sz w:val="24"/>
          <w:szCs w:val="24"/>
        </w:rPr>
        <w:t>本研究是一项定性访谈，</w:t>
      </w:r>
      <w:r w:rsidRPr="003E696D">
        <w:rPr>
          <w:rFonts w:cs="SimSun" w:hint="eastAsia"/>
          <w:bCs/>
          <w:sz w:val="24"/>
          <w:szCs w:val="24"/>
        </w:rPr>
        <w:t>您</w:t>
      </w:r>
      <w:r w:rsidRPr="008110C7">
        <w:rPr>
          <w:rFonts w:cs="SimSun" w:hint="eastAsia"/>
          <w:sz w:val="24"/>
          <w:szCs w:val="24"/>
        </w:rPr>
        <w:t>将会被问及关于您的生活感受的一般问题，</w:t>
      </w:r>
      <w:r w:rsidRPr="003E696D">
        <w:rPr>
          <w:rFonts w:cs="SimSun" w:hint="eastAsia"/>
          <w:sz w:val="24"/>
          <w:szCs w:val="24"/>
        </w:rPr>
        <w:t>以及</w:t>
      </w:r>
      <w:r w:rsidRPr="003E696D">
        <w:rPr>
          <w:rFonts w:cs="SimSun" w:hint="eastAsia"/>
          <w:bCs/>
          <w:sz w:val="24"/>
          <w:szCs w:val="24"/>
        </w:rPr>
        <w:t>您</w:t>
      </w:r>
      <w:r w:rsidRPr="003E696D">
        <w:rPr>
          <w:rFonts w:cs="SimSun" w:hint="eastAsia"/>
          <w:sz w:val="24"/>
          <w:szCs w:val="24"/>
        </w:rPr>
        <w:t>的体重如何影响您对于自我、社会交往和生活环境感受的具体问题，访谈调查没有任何危险。访谈大约持续</w:t>
      </w:r>
      <w:r w:rsidRPr="003E696D">
        <w:rPr>
          <w:sz w:val="24"/>
          <w:szCs w:val="24"/>
        </w:rPr>
        <w:t>45</w:t>
      </w:r>
      <w:r w:rsidRPr="003E696D">
        <w:rPr>
          <w:rFonts w:cs="SimSun" w:hint="eastAsia"/>
          <w:sz w:val="24"/>
          <w:szCs w:val="24"/>
        </w:rPr>
        <w:t>分钟，访谈过程将被录音以供分析。</w:t>
      </w:r>
    </w:p>
    <w:p w:rsidR="00075AAE" w:rsidRPr="003E696D" w:rsidRDefault="00075AAE" w:rsidP="00377884">
      <w:pPr>
        <w:spacing w:line="276" w:lineRule="auto"/>
        <w:rPr>
          <w:rFonts w:cs="Times New Roman"/>
          <w:sz w:val="24"/>
          <w:szCs w:val="24"/>
        </w:rPr>
      </w:pPr>
      <w:r w:rsidRPr="003E696D">
        <w:rPr>
          <w:rFonts w:cs="SimSun" w:hint="eastAsia"/>
          <w:sz w:val="24"/>
          <w:szCs w:val="24"/>
          <w:bdr w:val="single" w:sz="4" w:space="0" w:color="auto"/>
          <w:shd w:val="pct15" w:color="auto" w:fill="FFFFFF"/>
        </w:rPr>
        <w:t>保密性</w:t>
      </w:r>
      <w:r w:rsidRPr="003E696D">
        <w:rPr>
          <w:rFonts w:cs="SimSun" w:hint="eastAsia"/>
          <w:sz w:val="24"/>
          <w:szCs w:val="24"/>
        </w:rPr>
        <w:t>调查中</w:t>
      </w:r>
      <w:r w:rsidRPr="003E696D">
        <w:rPr>
          <w:rFonts w:cs="SimSun" w:hint="eastAsia"/>
          <w:bCs/>
          <w:sz w:val="24"/>
          <w:szCs w:val="24"/>
        </w:rPr>
        <w:t>您</w:t>
      </w:r>
      <w:r w:rsidRPr="003E696D">
        <w:rPr>
          <w:rFonts w:cs="SimSun" w:hint="eastAsia"/>
          <w:sz w:val="24"/>
          <w:szCs w:val="24"/>
        </w:rPr>
        <w:t>的所有信息都是保密的，我们将保存此次调查的录音文件，研究结果中不会出现</w:t>
      </w:r>
      <w:r w:rsidRPr="003E696D">
        <w:rPr>
          <w:rFonts w:cs="SimSun" w:hint="eastAsia"/>
          <w:bCs/>
          <w:sz w:val="24"/>
          <w:szCs w:val="24"/>
        </w:rPr>
        <w:t>您</w:t>
      </w:r>
      <w:r w:rsidRPr="003E696D">
        <w:rPr>
          <w:rFonts w:cs="SimSun" w:hint="eastAsia"/>
          <w:sz w:val="24"/>
          <w:szCs w:val="24"/>
        </w:rPr>
        <w:t>的姓名，我们将对您的资料保密。</w:t>
      </w:r>
    </w:p>
    <w:p w:rsidR="00075AAE" w:rsidRPr="003E696D" w:rsidRDefault="00075AAE" w:rsidP="00377884">
      <w:pPr>
        <w:spacing w:line="360" w:lineRule="auto"/>
        <w:rPr>
          <w:rFonts w:cs="Times New Roman"/>
          <w:sz w:val="24"/>
          <w:szCs w:val="24"/>
          <w:bdr w:val="single" w:sz="4" w:space="0" w:color="auto"/>
          <w:shd w:val="pct15" w:color="auto" w:fill="FFFFFF"/>
        </w:rPr>
      </w:pPr>
      <w:r w:rsidRPr="003E696D">
        <w:rPr>
          <w:rFonts w:cs="SimSun" w:hint="eastAsia"/>
          <w:sz w:val="24"/>
          <w:szCs w:val="24"/>
          <w:bdr w:val="single" w:sz="4" w:space="0" w:color="auto"/>
          <w:shd w:val="pct15" w:color="auto" w:fill="FFFFFF"/>
        </w:rPr>
        <w:t>自愿参与</w:t>
      </w:r>
      <w:r w:rsidRPr="003E696D">
        <w:rPr>
          <w:sz w:val="24"/>
          <w:szCs w:val="24"/>
          <w:bdr w:val="single" w:sz="4" w:space="0" w:color="auto"/>
          <w:shd w:val="pct15" w:color="auto" w:fill="FFFFFF"/>
        </w:rPr>
        <w:t>/</w:t>
      </w:r>
      <w:r w:rsidRPr="003E696D">
        <w:rPr>
          <w:rFonts w:cs="SimSun" w:hint="eastAsia"/>
          <w:sz w:val="24"/>
          <w:szCs w:val="24"/>
          <w:bdr w:val="single" w:sz="4" w:space="0" w:color="auto"/>
          <w:shd w:val="pct15" w:color="auto" w:fill="FFFFFF"/>
        </w:rPr>
        <w:t>退出</w:t>
      </w:r>
      <w:del w:id="24" w:author="hstemp" w:date="2011-09-28T11:39:00Z">
        <w:r w:rsidRPr="003E696D" w:rsidDel="00F57649">
          <w:rPr>
            <w:rFonts w:cs="SimSun" w:hint="eastAsia"/>
            <w:bCs/>
            <w:sz w:val="24"/>
            <w:szCs w:val="24"/>
          </w:rPr>
          <w:delText>您</w:delText>
        </w:r>
        <w:r w:rsidRPr="003E696D" w:rsidDel="00F57649">
          <w:rPr>
            <w:rFonts w:cs="SimSun" w:hint="eastAsia"/>
            <w:sz w:val="24"/>
            <w:szCs w:val="24"/>
          </w:rPr>
          <w:delText>是合格的纳入者，</w:delText>
        </w:r>
      </w:del>
      <w:r w:rsidRPr="003E696D">
        <w:rPr>
          <w:rFonts w:cs="SimSun" w:hint="eastAsia"/>
          <w:bCs/>
          <w:sz w:val="24"/>
          <w:szCs w:val="24"/>
        </w:rPr>
        <w:t>您</w:t>
      </w:r>
      <w:r w:rsidRPr="003E696D">
        <w:rPr>
          <w:rFonts w:cs="SimSun" w:hint="eastAsia"/>
          <w:sz w:val="24"/>
          <w:szCs w:val="24"/>
        </w:rPr>
        <w:t>可自愿参加这项研究，</w:t>
      </w:r>
      <w:del w:id="25" w:author="hstemp" w:date="2011-09-28T11:39:00Z">
        <w:r w:rsidRPr="003E696D" w:rsidDel="00F57649">
          <w:rPr>
            <w:rFonts w:cs="SimSun" w:hint="eastAsia"/>
            <w:sz w:val="24"/>
            <w:szCs w:val="24"/>
          </w:rPr>
          <w:delText>签署知情同意书。</w:delText>
        </w:r>
      </w:del>
      <w:r w:rsidRPr="003E696D">
        <w:rPr>
          <w:rFonts w:cs="SimSun" w:hint="eastAsia"/>
          <w:sz w:val="24"/>
          <w:szCs w:val="24"/>
        </w:rPr>
        <w:t>在接受调查的时候</w:t>
      </w:r>
      <w:r w:rsidRPr="003E696D">
        <w:rPr>
          <w:rFonts w:cs="SimSun" w:hint="eastAsia"/>
          <w:bCs/>
          <w:sz w:val="24"/>
          <w:szCs w:val="24"/>
        </w:rPr>
        <w:t>您</w:t>
      </w:r>
      <w:r w:rsidRPr="003E696D">
        <w:rPr>
          <w:rFonts w:cs="SimSun" w:hint="eastAsia"/>
          <w:sz w:val="24"/>
          <w:szCs w:val="24"/>
        </w:rPr>
        <w:t>也可以随时退出。</w:t>
      </w:r>
    </w:p>
    <w:p w:rsidR="00075AAE" w:rsidRPr="003E696D" w:rsidRDefault="00075AAE" w:rsidP="00377884">
      <w:pPr>
        <w:spacing w:line="360" w:lineRule="auto"/>
        <w:ind w:firstLineChars="196" w:firstLine="470"/>
        <w:rPr>
          <w:rFonts w:cs="Times New Roman"/>
          <w:sz w:val="24"/>
          <w:szCs w:val="24"/>
        </w:rPr>
      </w:pPr>
      <w:r w:rsidRPr="003E696D">
        <w:rPr>
          <w:rFonts w:cs="SimSun" w:hint="eastAsia"/>
          <w:sz w:val="24"/>
          <w:szCs w:val="24"/>
        </w:rPr>
        <w:t>如果</w:t>
      </w:r>
      <w:r w:rsidRPr="003E696D">
        <w:rPr>
          <w:rFonts w:cs="SimSun" w:hint="eastAsia"/>
          <w:bCs/>
          <w:sz w:val="24"/>
          <w:szCs w:val="24"/>
        </w:rPr>
        <w:t>您</w:t>
      </w:r>
      <w:r w:rsidRPr="003E696D">
        <w:rPr>
          <w:rFonts w:cs="SimSun" w:hint="eastAsia"/>
          <w:sz w:val="24"/>
          <w:szCs w:val="24"/>
        </w:rPr>
        <w:t>对这项调查有任何意见或疑问，可通过电话</w:t>
      </w:r>
      <w:r w:rsidRPr="003E696D">
        <w:rPr>
          <w:sz w:val="24"/>
          <w:szCs w:val="24"/>
        </w:rPr>
        <w:t>13567107430</w:t>
      </w:r>
      <w:r w:rsidRPr="003E696D">
        <w:rPr>
          <w:rFonts w:cs="SimSun" w:hint="eastAsia"/>
          <w:sz w:val="24"/>
          <w:szCs w:val="24"/>
        </w:rPr>
        <w:t>或电子邮件</w:t>
      </w:r>
      <w:r w:rsidRPr="003E696D">
        <w:rPr>
          <w:sz w:val="24"/>
          <w:szCs w:val="24"/>
        </w:rPr>
        <w:t>miaoyanyao@126.com</w:t>
      </w:r>
      <w:r w:rsidRPr="003E696D">
        <w:rPr>
          <w:rFonts w:cs="SimSun" w:hint="eastAsia"/>
          <w:sz w:val="24"/>
          <w:szCs w:val="24"/>
        </w:rPr>
        <w:t>联系缪艳瑶。</w:t>
      </w:r>
    </w:p>
    <w:p w:rsidR="00075AAE" w:rsidRPr="00FF1A32" w:rsidRDefault="00075AAE" w:rsidP="00377884">
      <w:pPr>
        <w:rPr>
          <w:rFonts w:cs="Times New Roman"/>
          <w:sz w:val="24"/>
          <w:szCs w:val="24"/>
        </w:rPr>
      </w:pPr>
    </w:p>
    <w:p w:rsidR="00075AAE" w:rsidRDefault="00075AAE" w:rsidP="00377884">
      <w:pPr>
        <w:rPr>
          <w:rFonts w:cs="Times New Roman"/>
          <w:sz w:val="24"/>
          <w:szCs w:val="24"/>
        </w:rPr>
      </w:pPr>
    </w:p>
    <w:p w:rsidR="00075AAE" w:rsidRPr="008110C7" w:rsidRDefault="00075AAE" w:rsidP="00377884">
      <w:pPr>
        <w:ind w:firstLineChars="2450" w:firstLine="5880"/>
        <w:rPr>
          <w:rFonts w:cs="Times New Roman"/>
          <w:sz w:val="24"/>
          <w:szCs w:val="24"/>
        </w:rPr>
      </w:pPr>
      <w:r w:rsidRPr="008110C7">
        <w:rPr>
          <w:rFonts w:cs="SimSun" w:hint="eastAsia"/>
          <w:sz w:val="24"/>
          <w:szCs w:val="24"/>
        </w:rPr>
        <w:t>浙江大学社会医学与全科医学研究所</w:t>
      </w:r>
    </w:p>
    <w:p w:rsidR="003E696D" w:rsidRPr="00377884" w:rsidRDefault="00075AAE" w:rsidP="00377884">
      <w:pPr>
        <w:ind w:firstLineChars="3046" w:firstLine="7310"/>
        <w:rPr>
          <w:rFonts w:cs="Times New Roman"/>
          <w:sz w:val="24"/>
          <w:szCs w:val="24"/>
        </w:rPr>
      </w:pPr>
      <w:r w:rsidRPr="008110C7">
        <w:rPr>
          <w:sz w:val="24"/>
          <w:szCs w:val="24"/>
        </w:rPr>
        <w:t>2011</w:t>
      </w:r>
      <w:r w:rsidRPr="008110C7">
        <w:rPr>
          <w:rFonts w:cs="SimSun" w:hint="eastAsia"/>
          <w:sz w:val="24"/>
          <w:szCs w:val="24"/>
        </w:rPr>
        <w:t>年</w:t>
      </w:r>
      <w:r w:rsidRPr="008110C7">
        <w:rPr>
          <w:sz w:val="24"/>
          <w:szCs w:val="24"/>
        </w:rPr>
        <w:t>9</w:t>
      </w:r>
      <w:r w:rsidRPr="008110C7">
        <w:rPr>
          <w:rFonts w:cs="SimSun" w:hint="eastAsia"/>
          <w:sz w:val="24"/>
          <w:szCs w:val="24"/>
        </w:rPr>
        <w:t>月</w:t>
      </w:r>
    </w:p>
    <w:p w:rsidR="00075AAE" w:rsidRPr="00AE1792" w:rsidRDefault="00075AAE" w:rsidP="00377884">
      <w:pPr>
        <w:ind w:right="-35"/>
        <w:jc w:val="center"/>
        <w:rPr>
          <w:rFonts w:cs="Times New Roman"/>
          <w:b/>
          <w:bCs/>
          <w:sz w:val="32"/>
          <w:szCs w:val="32"/>
        </w:rPr>
      </w:pPr>
      <w:r w:rsidRPr="00AE1792">
        <w:rPr>
          <w:rFonts w:cs="SimSun" w:hint="eastAsia"/>
          <w:b/>
          <w:bCs/>
          <w:sz w:val="32"/>
          <w:szCs w:val="32"/>
        </w:rPr>
        <w:t>参与者</w:t>
      </w:r>
      <w:r w:rsidR="00FF1A32">
        <w:rPr>
          <w:rFonts w:cs="SimSun" w:hint="eastAsia"/>
          <w:b/>
          <w:bCs/>
          <w:sz w:val="32"/>
          <w:szCs w:val="32"/>
        </w:rPr>
        <w:t>家长</w:t>
      </w:r>
      <w:r w:rsidRPr="00AE1792">
        <w:rPr>
          <w:rFonts w:cs="SimSun" w:hint="eastAsia"/>
          <w:b/>
          <w:bCs/>
          <w:sz w:val="32"/>
          <w:szCs w:val="32"/>
        </w:rPr>
        <w:t>知情同意书</w:t>
      </w:r>
    </w:p>
    <w:p w:rsidR="00075AAE" w:rsidRPr="00AE1792" w:rsidRDefault="00075AAE" w:rsidP="00377884">
      <w:pPr>
        <w:spacing w:line="360" w:lineRule="auto"/>
        <w:ind w:right="-35"/>
        <w:rPr>
          <w:rFonts w:cs="Times New Roman"/>
          <w:b/>
          <w:bCs/>
          <w:sz w:val="24"/>
          <w:szCs w:val="24"/>
        </w:rPr>
      </w:pPr>
      <w:r w:rsidRPr="00AE1792">
        <w:rPr>
          <w:rFonts w:cs="SimSun" w:hint="eastAsia"/>
          <w:b/>
          <w:bCs/>
          <w:sz w:val="24"/>
          <w:szCs w:val="24"/>
        </w:rPr>
        <w:t>特别说明：此知情同意书可能含有您不太了解的词汇，如果您对某词句的含义不清楚，可请派发此同意书的研究人员做出解释。</w:t>
      </w:r>
    </w:p>
    <w:p w:rsidR="00075AAE" w:rsidRPr="00377884" w:rsidRDefault="00075AAE" w:rsidP="00377884">
      <w:pPr>
        <w:spacing w:line="360" w:lineRule="auto"/>
        <w:ind w:right="-35"/>
        <w:rPr>
          <w:rFonts w:ascii="SimSun" w:hAnsi="SimSun" w:cs="Times New Roman"/>
          <w:sz w:val="24"/>
          <w:szCs w:val="24"/>
        </w:rPr>
      </w:pPr>
      <w:r w:rsidRPr="00377884">
        <w:rPr>
          <w:rFonts w:ascii="SimSun" w:hAnsi="SimSun" w:cs="SimSun" w:hint="eastAsia"/>
          <w:sz w:val="24"/>
          <w:szCs w:val="24"/>
          <w:bdr w:val="single" w:sz="4" w:space="0" w:color="auto"/>
          <w:shd w:val="pct15" w:color="auto" w:fill="FFFFFF"/>
        </w:rPr>
        <w:t>项目简介</w:t>
      </w:r>
      <w:bookmarkStart w:id="26" w:name="OLE_LINK3"/>
      <w:bookmarkStart w:id="27" w:name="OLE_LINK4"/>
      <w:r w:rsidRPr="00377884">
        <w:rPr>
          <w:rFonts w:ascii="SimSun" w:hAnsi="SimSun" w:cs="SimSun" w:hint="eastAsia"/>
          <w:sz w:val="24"/>
          <w:szCs w:val="24"/>
        </w:rPr>
        <w:t>由于社会经济的发展、生活水平的提高，人们的饮食结构发生巨大的改变。肉、禽、蛋等摄入不断增加，蔬菜谷物摄入不足，从而使得人群日益面临肥胖的威胁。近年来，我国肥胖儿童青少年急剧增加，超重和肥胖检出率呈逐年上升趋势。</w:t>
      </w:r>
    </w:p>
    <w:p w:rsidR="00075AAE" w:rsidRPr="00377884" w:rsidRDefault="00075AAE" w:rsidP="00377884">
      <w:pPr>
        <w:spacing w:line="360" w:lineRule="auto"/>
        <w:ind w:right="-35" w:firstLineChars="200" w:firstLine="480"/>
        <w:rPr>
          <w:rFonts w:ascii="SimSun" w:hAnsi="SimSun" w:cs="Times New Roman"/>
          <w:sz w:val="24"/>
          <w:szCs w:val="24"/>
        </w:rPr>
      </w:pPr>
      <w:r w:rsidRPr="00377884">
        <w:rPr>
          <w:rFonts w:ascii="SimSun" w:hAnsi="SimSun" w:cs="SimSun" w:hint="eastAsia"/>
          <w:sz w:val="24"/>
          <w:szCs w:val="24"/>
        </w:rPr>
        <w:t>在肥胖青少年人群中，高血压、糖尿病、高血脂、冠心病等成年疾病的发病率在不断增加。而且肥胖给</w:t>
      </w:r>
      <w:r w:rsidR="00C95625" w:rsidRPr="00377884">
        <w:rPr>
          <w:rFonts w:ascii="SimSun" w:hAnsi="SimSun" w:cs="SimSun" w:hint="eastAsia"/>
          <w:sz w:val="24"/>
          <w:szCs w:val="24"/>
        </w:rPr>
        <w:t>儿童</w:t>
      </w:r>
      <w:r w:rsidRPr="00377884">
        <w:rPr>
          <w:rFonts w:ascii="SimSun" w:hAnsi="SimSun" w:cs="SimSun" w:hint="eastAsia"/>
          <w:sz w:val="24"/>
          <w:szCs w:val="24"/>
        </w:rPr>
        <w:t>青少年带来了巨大的身心危害，使他们缺乏自信、精神压力过重，令</w:t>
      </w:r>
      <w:bookmarkStart w:id="28" w:name="_GoBack"/>
      <w:bookmarkEnd w:id="28"/>
      <w:r w:rsidRPr="00377884">
        <w:rPr>
          <w:rFonts w:ascii="SimSun" w:hAnsi="SimSun" w:cs="SimSun" w:hint="eastAsia"/>
          <w:sz w:val="24"/>
          <w:szCs w:val="24"/>
        </w:rPr>
        <w:t>他们的个性、气质和社会适应能力都受到不同程度的压抑。</w:t>
      </w:r>
      <w:del w:id="29" w:author="hstemp" w:date="2011-09-28T12:08:00Z">
        <w:r w:rsidRPr="00377884" w:rsidDel="00FE7110">
          <w:rPr>
            <w:rFonts w:ascii="SimSun" w:hAnsi="SimSun" w:cs="SimSun" w:hint="eastAsia"/>
            <w:sz w:val="24"/>
            <w:szCs w:val="24"/>
          </w:rPr>
          <w:delText>青少年因为肥胖使得自身的生活体验发生了不同程度的改变。</w:delText>
        </w:r>
      </w:del>
    </w:p>
    <w:p w:rsidR="00075AAE" w:rsidRPr="00377884" w:rsidRDefault="00075AAE" w:rsidP="00377884">
      <w:pPr>
        <w:spacing w:line="360" w:lineRule="auto"/>
        <w:ind w:right="-35" w:firstLineChars="200" w:firstLine="480"/>
        <w:rPr>
          <w:rFonts w:ascii="SimSun" w:hAnsi="SimSun" w:cs="Times New Roman"/>
          <w:sz w:val="24"/>
          <w:szCs w:val="24"/>
        </w:rPr>
      </w:pPr>
      <w:commentRangeStart w:id="30"/>
      <w:r w:rsidRPr="00377884">
        <w:rPr>
          <w:rFonts w:ascii="SimSun" w:hAnsi="SimSun" w:cs="SimSun" w:hint="eastAsia"/>
          <w:sz w:val="24"/>
          <w:szCs w:val="24"/>
        </w:rPr>
        <w:t>生</w:t>
      </w:r>
      <w:del w:id="31" w:author="hstemp" w:date="2011-09-28T12:16:00Z">
        <w:r w:rsidRPr="00377884" w:rsidDel="009167BE">
          <w:rPr>
            <w:rFonts w:ascii="SimSun" w:hAnsi="SimSun" w:cs="SimSun" w:hint="eastAsia"/>
            <w:sz w:val="24"/>
            <w:szCs w:val="24"/>
          </w:rPr>
          <w:delText>命</w:delText>
        </w:r>
      </w:del>
      <w:ins w:id="32" w:author="hstemp" w:date="2011-09-28T12:16:00Z">
        <w:r w:rsidR="009167BE">
          <w:rPr>
            <w:rFonts w:ascii="SimSun" w:hAnsi="SimSun" w:cs="SimSun" w:hint="eastAsia"/>
            <w:sz w:val="24"/>
            <w:szCs w:val="24"/>
          </w:rPr>
          <w:t>活</w:t>
        </w:r>
      </w:ins>
      <w:r w:rsidRPr="00377884">
        <w:rPr>
          <w:rFonts w:ascii="SimSun" w:hAnsi="SimSun" w:cs="SimSun" w:hint="eastAsia"/>
          <w:sz w:val="24"/>
          <w:szCs w:val="24"/>
        </w:rPr>
        <w:t>质量是指一个人发挥生活机能的程度</w:t>
      </w:r>
      <w:commentRangeEnd w:id="30"/>
      <w:r w:rsidR="009167BE">
        <w:rPr>
          <w:rStyle w:val="CommentReference"/>
        </w:rPr>
        <w:commentReference w:id="30"/>
      </w:r>
      <w:r w:rsidRPr="00377884">
        <w:rPr>
          <w:rFonts w:ascii="SimSun" w:hAnsi="SimSun" w:cs="SimSun" w:hint="eastAsia"/>
          <w:sz w:val="24"/>
          <w:szCs w:val="24"/>
        </w:rPr>
        <w:t>、精神状态和生活状况方面体验的幸福感和满足感。</w:t>
      </w:r>
      <w:ins w:id="33" w:author="hstemp" w:date="2011-09-28T12:13:00Z">
        <w:r w:rsidR="00FE7110">
          <w:rPr>
            <w:rFonts w:ascii="SimSun" w:hAnsi="SimSun" w:cs="SimSun" w:hint="eastAsia"/>
            <w:sz w:val="24"/>
            <w:szCs w:val="24"/>
          </w:rPr>
          <w:t>研究表明，对体型、体重的关心是青少</w:t>
        </w:r>
      </w:ins>
      <w:ins w:id="34" w:author="hstemp" w:date="2011-09-28T12:14:00Z">
        <w:r w:rsidR="00FE7110">
          <w:rPr>
            <w:rFonts w:ascii="SimSun" w:hAnsi="SimSun" w:cs="SimSun" w:hint="eastAsia"/>
            <w:sz w:val="24"/>
            <w:szCs w:val="24"/>
          </w:rPr>
          <w:t>年</w:t>
        </w:r>
      </w:ins>
      <w:ins w:id="35" w:author="hstemp" w:date="2011-09-28T12:17:00Z">
        <w:r w:rsidR="009167BE">
          <w:rPr>
            <w:rFonts w:ascii="SimSun" w:hAnsi="SimSun" w:cs="SimSun" w:hint="eastAsia"/>
            <w:sz w:val="24"/>
            <w:szCs w:val="24"/>
          </w:rPr>
          <w:t>快乐和生活满意度的一个重要影响因素。</w:t>
        </w:r>
      </w:ins>
      <w:r w:rsidRPr="00377884">
        <w:rPr>
          <w:rFonts w:ascii="SimSun" w:hAnsi="SimSun" w:cs="SimSun" w:hint="eastAsia"/>
          <w:sz w:val="24"/>
          <w:szCs w:val="24"/>
        </w:rPr>
        <w:t>本研究将通过访谈和测试</w:t>
      </w:r>
      <w:r w:rsidRPr="00377884">
        <w:rPr>
          <w:rFonts w:ascii="SimSun" w:hAnsi="SimSun"/>
          <w:sz w:val="24"/>
          <w:szCs w:val="24"/>
        </w:rPr>
        <w:t xml:space="preserve"> 11-18 </w:t>
      </w:r>
      <w:r w:rsidRPr="00377884">
        <w:rPr>
          <w:rFonts w:ascii="SimSun" w:hAnsi="SimSun" w:cs="SimSun" w:hint="eastAsia"/>
          <w:sz w:val="24"/>
          <w:szCs w:val="24"/>
        </w:rPr>
        <w:t>岁青少年与体重有关的生活感受，最终将研制有中国特色的青少年与体重有关的生活质量测评工具。</w:t>
      </w:r>
    </w:p>
    <w:bookmarkEnd w:id="26"/>
    <w:bookmarkEnd w:id="27"/>
    <w:p w:rsidR="00075AAE" w:rsidRPr="00377884" w:rsidRDefault="00075AAE" w:rsidP="006E4FFA">
      <w:pPr>
        <w:spacing w:line="360" w:lineRule="auto"/>
        <w:ind w:rightChars="-16" w:right="-32"/>
        <w:rPr>
          <w:rFonts w:cs="Times New Roman"/>
          <w:sz w:val="24"/>
          <w:szCs w:val="24"/>
        </w:rPr>
      </w:pPr>
      <w:r w:rsidRPr="00377884">
        <w:rPr>
          <w:rFonts w:ascii="SimSun" w:hAnsi="SimSun" w:cs="SimSun" w:hint="eastAsia"/>
          <w:sz w:val="24"/>
          <w:szCs w:val="24"/>
          <w:bdr w:val="single" w:sz="4" w:space="0" w:color="auto"/>
          <w:shd w:val="pct15" w:color="auto" w:fill="FFFFFF"/>
        </w:rPr>
        <w:t>参与程序</w:t>
      </w:r>
      <w:r w:rsidRPr="00377884">
        <w:rPr>
          <w:rFonts w:ascii="SimSun" w:hAnsi="SimSun" w:cs="SimSun" w:hint="eastAsia"/>
          <w:sz w:val="24"/>
          <w:szCs w:val="24"/>
        </w:rPr>
        <w:t>如果您同意</w:t>
      </w:r>
      <w:r w:rsidR="00FF1A32" w:rsidRPr="00377884">
        <w:rPr>
          <w:rFonts w:ascii="SimSun" w:hAnsi="SimSun" w:cs="SimSun" w:hint="eastAsia"/>
          <w:sz w:val="24"/>
          <w:szCs w:val="24"/>
        </w:rPr>
        <w:t>您的孩子参与</w:t>
      </w:r>
      <w:r w:rsidRPr="00377884">
        <w:rPr>
          <w:rFonts w:ascii="SimSun" w:hAnsi="SimSun" w:cs="SimSun" w:hint="eastAsia"/>
          <w:sz w:val="24"/>
          <w:szCs w:val="24"/>
        </w:rPr>
        <w:t>这项调查，</w:t>
      </w:r>
      <w:bookmarkStart w:id="36" w:name="OLE_LINK12"/>
      <w:bookmarkStart w:id="37" w:name="OLE_LINK13"/>
      <w:r w:rsidR="00FF1A32" w:rsidRPr="00377884">
        <w:rPr>
          <w:rFonts w:ascii="SimSun" w:hAnsi="SimSun" w:hint="eastAsia"/>
          <w:sz w:val="24"/>
          <w:szCs w:val="24"/>
        </w:rPr>
        <w:t>他（她）将会被问及关于生活质量的一般问题，以及他（她）的体重如何影响生活质量的具体问题。</w:t>
      </w:r>
      <w:bookmarkEnd w:id="36"/>
      <w:bookmarkEnd w:id="37"/>
      <w:r w:rsidRPr="00377884">
        <w:rPr>
          <w:rFonts w:ascii="SimSun" w:hAnsi="SimSun" w:cs="SimSun" w:hint="eastAsia"/>
          <w:sz w:val="24"/>
          <w:szCs w:val="24"/>
        </w:rPr>
        <w:t>这项调查将在</w:t>
      </w:r>
      <w:ins w:id="38" w:author="hstemp" w:date="2011-09-28T12:09:00Z">
        <w:r w:rsidR="00FE7110">
          <w:rPr>
            <w:rFonts w:ascii="SimSun" w:hAnsi="SimSun" w:cs="SimSun" w:hint="eastAsia"/>
            <w:sz w:val="24"/>
            <w:szCs w:val="24"/>
          </w:rPr>
          <w:t>独立的访谈室</w:t>
        </w:r>
      </w:ins>
      <w:del w:id="39" w:author="hstemp" w:date="2011-09-28T12:09:00Z">
        <w:r w:rsidRPr="00377884" w:rsidDel="00FE7110">
          <w:rPr>
            <w:rFonts w:ascii="SimSun" w:hAnsi="SimSun" w:cs="SimSun" w:hint="eastAsia"/>
            <w:sz w:val="24"/>
            <w:szCs w:val="24"/>
          </w:rPr>
          <w:delText>教室</w:delText>
        </w:r>
      </w:del>
      <w:r w:rsidRPr="00377884">
        <w:rPr>
          <w:rFonts w:ascii="SimSun" w:hAnsi="SimSun" w:cs="SimSun" w:hint="eastAsia"/>
          <w:sz w:val="24"/>
          <w:szCs w:val="24"/>
        </w:rPr>
        <w:t>或者</w:t>
      </w:r>
      <w:ins w:id="40" w:author="hstemp" w:date="2011-09-28T12:09:00Z">
        <w:r w:rsidR="00FE7110">
          <w:rPr>
            <w:rFonts w:ascii="SimSun" w:hAnsi="SimSun" w:cs="SimSun" w:hint="eastAsia"/>
            <w:sz w:val="24"/>
            <w:szCs w:val="24"/>
          </w:rPr>
          <w:t>其他</w:t>
        </w:r>
      </w:ins>
      <w:del w:id="41" w:author="hstemp" w:date="2011-09-28T12:09:00Z">
        <w:r w:rsidRPr="00377884" w:rsidDel="00FE7110">
          <w:rPr>
            <w:rFonts w:ascii="SimSun" w:hAnsi="SimSun" w:cs="SimSun" w:hint="eastAsia"/>
            <w:sz w:val="24"/>
            <w:szCs w:val="24"/>
          </w:rPr>
          <w:delText>任何</w:delText>
        </w:r>
        <w:r w:rsidR="00FF1A32" w:rsidRPr="00377884" w:rsidDel="00FE7110">
          <w:rPr>
            <w:rFonts w:ascii="SimSun" w:hAnsi="SimSun" w:hint="eastAsia"/>
            <w:sz w:val="24"/>
            <w:szCs w:val="24"/>
          </w:rPr>
          <w:delText>他（她）</w:delText>
        </w:r>
      </w:del>
      <w:r w:rsidRPr="00377884">
        <w:rPr>
          <w:rFonts w:ascii="SimSun" w:hAnsi="SimSun" w:cs="SimSun" w:hint="eastAsia"/>
          <w:sz w:val="24"/>
          <w:szCs w:val="24"/>
        </w:rPr>
        <w:t>方便的地方进行，时间持续</w:t>
      </w:r>
      <w:r w:rsidRPr="00377884">
        <w:rPr>
          <w:rFonts w:ascii="SimSun" w:hAnsi="SimSun"/>
          <w:sz w:val="24"/>
          <w:szCs w:val="24"/>
        </w:rPr>
        <w:t>45</w:t>
      </w:r>
      <w:r w:rsidRPr="00377884">
        <w:rPr>
          <w:rFonts w:ascii="SimSun" w:hAnsi="SimSun" w:cs="SimSun" w:hint="eastAsia"/>
          <w:sz w:val="24"/>
          <w:szCs w:val="24"/>
        </w:rPr>
        <w:t>分钟左右。</w:t>
      </w:r>
      <w:r w:rsidR="00377884" w:rsidRPr="00377884">
        <w:rPr>
          <w:rFonts w:cs="SimSun" w:hint="eastAsia"/>
          <w:sz w:val="24"/>
          <w:szCs w:val="24"/>
        </w:rPr>
        <w:t>访谈过程将被录音以供分析。</w:t>
      </w:r>
    </w:p>
    <w:p w:rsidR="00075AAE" w:rsidRPr="00377884" w:rsidRDefault="00075AAE" w:rsidP="00377884">
      <w:pPr>
        <w:spacing w:line="360" w:lineRule="auto"/>
        <w:ind w:right="-35"/>
        <w:rPr>
          <w:rFonts w:ascii="SimSun" w:hAnsi="SimSun" w:cs="Times New Roman"/>
          <w:sz w:val="24"/>
          <w:szCs w:val="24"/>
        </w:rPr>
      </w:pPr>
      <w:r w:rsidRPr="00377884">
        <w:rPr>
          <w:rFonts w:ascii="SimSun" w:hAnsi="SimSun" w:cs="SimSun" w:hint="eastAsia"/>
          <w:sz w:val="24"/>
          <w:szCs w:val="24"/>
          <w:bdr w:val="single" w:sz="4" w:space="0" w:color="auto"/>
          <w:shd w:val="pct15" w:color="auto" w:fill="FFFFFF"/>
        </w:rPr>
        <w:t>有利性</w:t>
      </w:r>
      <w:r w:rsidRPr="00377884">
        <w:rPr>
          <w:rFonts w:ascii="SimSun" w:hAnsi="SimSun" w:cs="SimSun" w:hint="eastAsia"/>
          <w:sz w:val="24"/>
          <w:szCs w:val="24"/>
        </w:rPr>
        <w:t>您</w:t>
      </w:r>
      <w:del w:id="42" w:author="hstemp" w:date="2011-09-28T12:10:00Z">
        <w:r w:rsidR="00FF1A32" w:rsidRPr="00377884" w:rsidDel="00FE7110">
          <w:rPr>
            <w:rFonts w:ascii="SimSun" w:hAnsi="SimSun" w:cs="SimSun" w:hint="eastAsia"/>
            <w:sz w:val="24"/>
            <w:szCs w:val="24"/>
          </w:rPr>
          <w:delText>的</w:delText>
        </w:r>
      </w:del>
      <w:r w:rsidR="00FF1A32" w:rsidRPr="00377884">
        <w:rPr>
          <w:rFonts w:ascii="SimSun" w:hAnsi="SimSun" w:cs="SimSun" w:hint="eastAsia"/>
          <w:sz w:val="24"/>
          <w:szCs w:val="24"/>
        </w:rPr>
        <w:t>孩子</w:t>
      </w:r>
      <w:r w:rsidRPr="00377884">
        <w:rPr>
          <w:rFonts w:ascii="SimSun" w:hAnsi="SimSun" w:cs="SimSun" w:hint="eastAsia"/>
          <w:sz w:val="24"/>
          <w:szCs w:val="24"/>
        </w:rPr>
        <w:t>的参与将</w:t>
      </w:r>
      <w:ins w:id="43" w:author="hstemp" w:date="2011-09-28T12:10:00Z">
        <w:r w:rsidR="00FE7110">
          <w:rPr>
            <w:rFonts w:ascii="SimSun" w:hAnsi="SimSun" w:cs="SimSun" w:hint="eastAsia"/>
            <w:sz w:val="24"/>
            <w:szCs w:val="24"/>
          </w:rPr>
          <w:t>使</w:t>
        </w:r>
      </w:ins>
      <w:del w:id="44" w:author="hstemp" w:date="2011-09-28T12:10:00Z">
        <w:r w:rsidRPr="00377884" w:rsidDel="00FE7110">
          <w:rPr>
            <w:rFonts w:ascii="SimSun" w:hAnsi="SimSun" w:cs="SimSun" w:hint="eastAsia"/>
            <w:sz w:val="24"/>
            <w:szCs w:val="24"/>
          </w:rPr>
          <w:delText>会帮助</w:delText>
        </w:r>
      </w:del>
      <w:r w:rsidRPr="00377884">
        <w:rPr>
          <w:rFonts w:ascii="SimSun" w:hAnsi="SimSun" w:cs="SimSun" w:hint="eastAsia"/>
          <w:sz w:val="24"/>
          <w:szCs w:val="24"/>
        </w:rPr>
        <w:t>我们更好</w:t>
      </w:r>
      <w:ins w:id="45" w:author="hstemp" w:date="2011-09-28T12:09:00Z">
        <w:r w:rsidR="00FE7110">
          <w:rPr>
            <w:rFonts w:ascii="SimSun" w:hAnsi="SimSun" w:cs="SimSun" w:hint="eastAsia"/>
            <w:sz w:val="24"/>
            <w:szCs w:val="24"/>
          </w:rPr>
          <w:t>地</w:t>
        </w:r>
      </w:ins>
      <w:del w:id="46" w:author="hstemp" w:date="2011-09-28T12:09:00Z">
        <w:r w:rsidRPr="00377884" w:rsidDel="00FE7110">
          <w:rPr>
            <w:rFonts w:ascii="SimSun" w:hAnsi="SimSun" w:cs="SimSun" w:hint="eastAsia"/>
            <w:sz w:val="24"/>
            <w:szCs w:val="24"/>
          </w:rPr>
          <w:delText>的</w:delText>
        </w:r>
      </w:del>
      <w:r w:rsidRPr="00377884">
        <w:rPr>
          <w:rFonts w:ascii="SimSun" w:hAnsi="SimSun" w:cs="SimSun" w:hint="eastAsia"/>
          <w:sz w:val="24"/>
          <w:szCs w:val="24"/>
        </w:rPr>
        <w:t>了解青少年体重有关</w:t>
      </w:r>
      <w:del w:id="47" w:author="hstemp" w:date="2011-09-28T12:09:00Z">
        <w:r w:rsidRPr="00377884" w:rsidDel="00FE7110">
          <w:rPr>
            <w:rFonts w:ascii="SimSun" w:hAnsi="SimSun" w:cs="SimSun" w:hint="eastAsia"/>
            <w:sz w:val="24"/>
            <w:szCs w:val="24"/>
          </w:rPr>
          <w:delText>相关</w:delText>
        </w:r>
      </w:del>
      <w:r w:rsidRPr="00377884">
        <w:rPr>
          <w:rFonts w:ascii="SimSun" w:hAnsi="SimSun" w:cs="SimSun" w:hint="eastAsia"/>
          <w:sz w:val="24"/>
          <w:szCs w:val="24"/>
        </w:rPr>
        <w:t>的生</w:t>
      </w:r>
      <w:del w:id="48" w:author="hstemp" w:date="2011-09-28T12:16:00Z">
        <w:r w:rsidRPr="00377884" w:rsidDel="009167BE">
          <w:rPr>
            <w:rFonts w:ascii="SimSun" w:hAnsi="SimSun" w:cs="SimSun" w:hint="eastAsia"/>
            <w:sz w:val="24"/>
            <w:szCs w:val="24"/>
          </w:rPr>
          <w:delText>命</w:delText>
        </w:r>
      </w:del>
      <w:ins w:id="49" w:author="hstemp" w:date="2011-09-28T12:16:00Z">
        <w:r w:rsidR="009167BE">
          <w:rPr>
            <w:rFonts w:ascii="SimSun" w:hAnsi="SimSun" w:cs="SimSun" w:hint="eastAsia"/>
            <w:sz w:val="24"/>
            <w:szCs w:val="24"/>
          </w:rPr>
          <w:t>活</w:t>
        </w:r>
      </w:ins>
      <w:r w:rsidRPr="00377884">
        <w:rPr>
          <w:rFonts w:ascii="SimSun" w:hAnsi="SimSun" w:cs="SimSun" w:hint="eastAsia"/>
          <w:sz w:val="24"/>
          <w:szCs w:val="24"/>
        </w:rPr>
        <w:t>质量及其影响因素，以便</w:t>
      </w:r>
      <w:ins w:id="50" w:author="hstemp" w:date="2011-09-28T12:11:00Z">
        <w:r w:rsidR="00FE7110">
          <w:rPr>
            <w:rFonts w:ascii="SimSun" w:hAnsi="SimSun" w:cs="SimSun" w:hint="eastAsia"/>
            <w:sz w:val="24"/>
            <w:szCs w:val="24"/>
          </w:rPr>
          <w:t>我们更好地制定方案</w:t>
        </w:r>
      </w:ins>
      <w:del w:id="51" w:author="hstemp" w:date="2011-09-28T12:11:00Z">
        <w:r w:rsidRPr="00377884" w:rsidDel="00FE7110">
          <w:rPr>
            <w:rFonts w:ascii="SimSun" w:hAnsi="SimSun" w:cs="SimSun" w:hint="eastAsia"/>
            <w:sz w:val="24"/>
            <w:szCs w:val="24"/>
          </w:rPr>
          <w:delText>采取措施</w:delText>
        </w:r>
      </w:del>
      <w:r w:rsidRPr="00377884">
        <w:rPr>
          <w:rFonts w:ascii="SimSun" w:hAnsi="SimSun" w:cs="SimSun" w:hint="eastAsia"/>
          <w:sz w:val="24"/>
          <w:szCs w:val="24"/>
        </w:rPr>
        <w:t>来改善青少年</w:t>
      </w:r>
      <w:del w:id="52" w:author="hstemp" w:date="2011-09-28T12:11:00Z">
        <w:r w:rsidRPr="00377884" w:rsidDel="00FE7110">
          <w:rPr>
            <w:rFonts w:ascii="SimSun" w:hAnsi="SimSun" w:cs="SimSun" w:hint="eastAsia"/>
            <w:sz w:val="24"/>
            <w:szCs w:val="24"/>
          </w:rPr>
          <w:delText>他们</w:delText>
        </w:r>
      </w:del>
      <w:r w:rsidRPr="00377884">
        <w:rPr>
          <w:rFonts w:ascii="SimSun" w:hAnsi="SimSun" w:cs="SimSun" w:hint="eastAsia"/>
          <w:sz w:val="24"/>
          <w:szCs w:val="24"/>
        </w:rPr>
        <w:t>的健康状况。</w:t>
      </w:r>
    </w:p>
    <w:p w:rsidR="00075AAE" w:rsidRPr="00377884" w:rsidRDefault="00075AAE" w:rsidP="00377884">
      <w:pPr>
        <w:spacing w:line="360" w:lineRule="auto"/>
        <w:ind w:right="-35"/>
        <w:rPr>
          <w:rFonts w:ascii="SimSun" w:hAnsi="SimSun" w:cs="Times New Roman"/>
          <w:sz w:val="24"/>
          <w:szCs w:val="24"/>
        </w:rPr>
      </w:pPr>
      <w:r w:rsidRPr="00377884">
        <w:rPr>
          <w:rFonts w:ascii="SimSun" w:hAnsi="SimSun" w:cs="SimSun" w:hint="eastAsia"/>
          <w:sz w:val="24"/>
          <w:szCs w:val="24"/>
          <w:bdr w:val="single" w:sz="4" w:space="0" w:color="auto"/>
          <w:shd w:val="pct15" w:color="auto" w:fill="FFFFFF"/>
        </w:rPr>
        <w:t>保密性</w:t>
      </w:r>
      <w:r w:rsidRPr="00377884">
        <w:rPr>
          <w:rFonts w:ascii="SimSun" w:hAnsi="SimSun" w:cs="SimSun" w:hint="eastAsia"/>
          <w:sz w:val="24"/>
          <w:szCs w:val="24"/>
        </w:rPr>
        <w:t>这是一项匿名调查，您</w:t>
      </w:r>
      <w:del w:id="53" w:author="hstemp" w:date="2011-09-28T12:11:00Z">
        <w:r w:rsidR="00FF1A32" w:rsidRPr="00377884" w:rsidDel="00FE7110">
          <w:rPr>
            <w:rFonts w:ascii="SimSun" w:hAnsi="SimSun" w:cs="SimSun" w:hint="eastAsia"/>
            <w:sz w:val="24"/>
            <w:szCs w:val="24"/>
          </w:rPr>
          <w:delText>的</w:delText>
        </w:r>
      </w:del>
      <w:r w:rsidR="00FF1A32" w:rsidRPr="00377884">
        <w:rPr>
          <w:rFonts w:ascii="SimSun" w:hAnsi="SimSun" w:cs="SimSun" w:hint="eastAsia"/>
          <w:sz w:val="24"/>
          <w:szCs w:val="24"/>
        </w:rPr>
        <w:t>孩子</w:t>
      </w:r>
      <w:r w:rsidRPr="00377884">
        <w:rPr>
          <w:rFonts w:ascii="SimSun" w:hAnsi="SimSun" w:cs="SimSun" w:hint="eastAsia"/>
          <w:sz w:val="24"/>
          <w:szCs w:val="24"/>
        </w:rPr>
        <w:t>的</w:t>
      </w:r>
      <w:ins w:id="54" w:author="hstemp" w:date="2011-09-28T12:11:00Z">
        <w:r w:rsidR="00FE7110">
          <w:rPr>
            <w:rFonts w:ascii="SimSun" w:hAnsi="SimSun" w:cs="SimSun" w:hint="eastAsia"/>
            <w:sz w:val="24"/>
            <w:szCs w:val="24"/>
          </w:rPr>
          <w:t>信息</w:t>
        </w:r>
      </w:ins>
      <w:del w:id="55" w:author="hstemp" w:date="2011-09-28T12:11:00Z">
        <w:r w:rsidRPr="00377884" w:rsidDel="00FE7110">
          <w:rPr>
            <w:rFonts w:ascii="SimSun" w:hAnsi="SimSun" w:cs="SimSun" w:hint="eastAsia"/>
            <w:sz w:val="24"/>
            <w:szCs w:val="24"/>
          </w:rPr>
          <w:delText>隐</w:delText>
        </w:r>
      </w:del>
      <w:del w:id="56" w:author="hstemp" w:date="2011-09-28T12:12:00Z">
        <w:r w:rsidRPr="00377884" w:rsidDel="00FE7110">
          <w:rPr>
            <w:rFonts w:ascii="SimSun" w:hAnsi="SimSun" w:cs="SimSun" w:hint="eastAsia"/>
            <w:sz w:val="24"/>
            <w:szCs w:val="24"/>
          </w:rPr>
          <w:delText>私将被视为机密，并</w:delText>
        </w:r>
      </w:del>
      <w:ins w:id="57" w:author="hstemp" w:date="2011-09-28T12:12:00Z">
        <w:r w:rsidR="00FE7110">
          <w:rPr>
            <w:rFonts w:ascii="SimSun" w:hAnsi="SimSun" w:cs="SimSun" w:hint="eastAsia"/>
            <w:sz w:val="24"/>
            <w:szCs w:val="24"/>
          </w:rPr>
          <w:t>将</w:t>
        </w:r>
      </w:ins>
      <w:r w:rsidRPr="00377884">
        <w:rPr>
          <w:rFonts w:ascii="SimSun" w:hAnsi="SimSun" w:cs="SimSun" w:hint="eastAsia"/>
          <w:sz w:val="24"/>
          <w:szCs w:val="24"/>
        </w:rPr>
        <w:t>得到完全的保护。个人的名字不会在这项调查中被识别、标记。</w:t>
      </w:r>
    </w:p>
    <w:p w:rsidR="00075AAE" w:rsidRPr="00377884" w:rsidRDefault="00075AAE" w:rsidP="00377884">
      <w:pPr>
        <w:spacing w:line="360" w:lineRule="auto"/>
        <w:ind w:right="-35"/>
        <w:rPr>
          <w:rFonts w:ascii="SimSun" w:hAnsi="SimSun" w:cs="Times New Roman"/>
          <w:sz w:val="24"/>
          <w:szCs w:val="24"/>
        </w:rPr>
      </w:pPr>
      <w:r w:rsidRPr="00377884">
        <w:rPr>
          <w:rFonts w:ascii="SimSun" w:hAnsi="SimSun" w:cs="SimSun" w:hint="eastAsia"/>
          <w:sz w:val="24"/>
          <w:szCs w:val="24"/>
          <w:bdr w:val="single" w:sz="4" w:space="0" w:color="auto"/>
          <w:shd w:val="pct15" w:color="auto" w:fill="FFFFFF"/>
        </w:rPr>
        <w:t>自愿性</w:t>
      </w:r>
      <w:r w:rsidRPr="00377884">
        <w:rPr>
          <w:rFonts w:ascii="SimSun" w:hAnsi="SimSun" w:cs="SimSun" w:hint="eastAsia"/>
          <w:sz w:val="24"/>
          <w:szCs w:val="24"/>
        </w:rPr>
        <w:t>您</w:t>
      </w:r>
      <w:r w:rsidR="00FF1A32" w:rsidRPr="00377884">
        <w:rPr>
          <w:rFonts w:ascii="SimSun" w:hAnsi="SimSun" w:cs="SimSun" w:hint="eastAsia"/>
          <w:sz w:val="24"/>
          <w:szCs w:val="24"/>
        </w:rPr>
        <w:t>的孩子</w:t>
      </w:r>
      <w:r w:rsidRPr="00377884">
        <w:rPr>
          <w:rFonts w:ascii="SimSun" w:hAnsi="SimSun" w:cs="SimSun" w:hint="eastAsia"/>
          <w:sz w:val="24"/>
          <w:szCs w:val="24"/>
        </w:rPr>
        <w:t>参与这项调查是自愿的，拒绝不会有任何不利的后果。在接受调查的时候</w:t>
      </w:r>
      <w:r w:rsidR="00FF1A32" w:rsidRPr="00377884">
        <w:rPr>
          <w:rFonts w:ascii="SimSun" w:hAnsi="SimSun" w:hint="eastAsia"/>
          <w:sz w:val="24"/>
          <w:szCs w:val="24"/>
        </w:rPr>
        <w:t>他（她）</w:t>
      </w:r>
      <w:r w:rsidRPr="00377884">
        <w:rPr>
          <w:rFonts w:ascii="SimSun" w:hAnsi="SimSun" w:cs="SimSun" w:hint="eastAsia"/>
          <w:sz w:val="24"/>
          <w:szCs w:val="24"/>
        </w:rPr>
        <w:t>也可以随时退出。</w:t>
      </w:r>
    </w:p>
    <w:p w:rsidR="00075AAE" w:rsidRPr="00FF1A32" w:rsidRDefault="00075AAE" w:rsidP="00377884">
      <w:pPr>
        <w:spacing w:line="360" w:lineRule="auto"/>
        <w:ind w:right="-35"/>
        <w:rPr>
          <w:rFonts w:ascii="SimSun" w:hAnsi="SimSun" w:cs="Times New Roman"/>
        </w:rPr>
      </w:pPr>
    </w:p>
    <w:p w:rsidR="00075AAE" w:rsidRPr="00377884" w:rsidRDefault="00075AAE" w:rsidP="00377884">
      <w:pPr>
        <w:spacing w:line="360" w:lineRule="auto"/>
        <w:ind w:right="-35" w:firstLineChars="200" w:firstLine="480"/>
        <w:rPr>
          <w:rFonts w:cs="Times New Roman"/>
          <w:sz w:val="24"/>
          <w:szCs w:val="24"/>
        </w:rPr>
      </w:pPr>
      <w:r w:rsidRPr="00377884">
        <w:rPr>
          <w:rFonts w:cs="SimSun" w:hint="eastAsia"/>
          <w:sz w:val="24"/>
          <w:szCs w:val="24"/>
        </w:rPr>
        <w:t>我已经阅读了上述对调查研究的描述，也被告知相关的风险和利益。我同意</w:t>
      </w:r>
      <w:r w:rsidR="00FF1A32" w:rsidRPr="00377884">
        <w:rPr>
          <w:rFonts w:cs="SimSun" w:hint="eastAsia"/>
          <w:sz w:val="24"/>
          <w:szCs w:val="24"/>
        </w:rPr>
        <w:t>我的孩子</w:t>
      </w:r>
      <w:r w:rsidRPr="00377884">
        <w:rPr>
          <w:rFonts w:cs="SimSun" w:hint="eastAsia"/>
          <w:sz w:val="24"/>
          <w:szCs w:val="24"/>
        </w:rPr>
        <w:t>参加</w:t>
      </w:r>
      <w:r w:rsidRPr="00377884">
        <w:rPr>
          <w:rFonts w:cs="SimSun" w:hint="eastAsia"/>
          <w:sz w:val="24"/>
          <w:szCs w:val="24"/>
        </w:rPr>
        <w:lastRenderedPageBreak/>
        <w:t>这次调查。</w:t>
      </w:r>
    </w:p>
    <w:p w:rsidR="00FF1A32" w:rsidRDefault="00FF1A32" w:rsidP="00377884">
      <w:pPr>
        <w:spacing w:line="360" w:lineRule="auto"/>
        <w:ind w:right="-35"/>
        <w:rPr>
          <w:rFonts w:cs="SimSun"/>
          <w:sz w:val="24"/>
          <w:szCs w:val="24"/>
        </w:rPr>
      </w:pPr>
    </w:p>
    <w:p w:rsidR="00377884" w:rsidRPr="00377884" w:rsidRDefault="00075AAE" w:rsidP="00377884">
      <w:pPr>
        <w:spacing w:line="360" w:lineRule="auto"/>
        <w:ind w:right="-35"/>
        <w:rPr>
          <w:rFonts w:cs="Times New Roman"/>
          <w:sz w:val="24"/>
          <w:szCs w:val="24"/>
        </w:rPr>
      </w:pPr>
      <w:r w:rsidRPr="00AE1792">
        <w:rPr>
          <w:rFonts w:cs="SimSun" w:hint="eastAsia"/>
          <w:sz w:val="24"/>
          <w:szCs w:val="24"/>
        </w:rPr>
        <w:t>参加者</w:t>
      </w:r>
      <w:r w:rsidR="00FF1A32">
        <w:rPr>
          <w:rFonts w:cs="SimSun" w:hint="eastAsia"/>
          <w:sz w:val="24"/>
          <w:szCs w:val="24"/>
        </w:rPr>
        <w:t>家属</w:t>
      </w:r>
      <w:r w:rsidRPr="00AE1792">
        <w:rPr>
          <w:rFonts w:cs="SimSun" w:hint="eastAsia"/>
          <w:sz w:val="24"/>
          <w:szCs w:val="24"/>
        </w:rPr>
        <w:t>签字：</w:t>
      </w:r>
      <w:r w:rsidR="00FF1A32">
        <w:rPr>
          <w:rFonts w:cs="Times New Roman" w:hint="eastAsia"/>
          <w:sz w:val="24"/>
          <w:szCs w:val="24"/>
        </w:rPr>
        <w:t xml:space="preserve">                          </w:t>
      </w:r>
      <w:r w:rsidRPr="00AE1792">
        <w:rPr>
          <w:rFonts w:cs="SimSun" w:hint="eastAsia"/>
          <w:sz w:val="24"/>
          <w:szCs w:val="24"/>
        </w:rPr>
        <w:t>日期：</w:t>
      </w:r>
    </w:p>
    <w:p w:rsidR="00FF1A32" w:rsidRPr="0056552F" w:rsidRDefault="00FF1A32" w:rsidP="00FF1A32">
      <w:pPr>
        <w:autoSpaceDE w:val="0"/>
        <w:autoSpaceDN w:val="0"/>
        <w:adjustRightInd w:val="0"/>
        <w:spacing w:line="360" w:lineRule="auto"/>
        <w:jc w:val="center"/>
        <w:rPr>
          <w:rFonts w:ascii="SimSun" w:hAnsi="SimSun" w:cs="AdvPTimes"/>
          <w:b/>
          <w:color w:val="000000"/>
          <w:sz w:val="32"/>
          <w:szCs w:val="32"/>
        </w:rPr>
      </w:pPr>
      <w:r w:rsidRPr="0056552F">
        <w:rPr>
          <w:rFonts w:ascii="SimSun" w:hAnsi="SimSun" w:cs="AdvPTimes" w:hint="eastAsia"/>
          <w:b/>
          <w:color w:val="000000"/>
          <w:sz w:val="32"/>
          <w:szCs w:val="32"/>
        </w:rPr>
        <w:t>参与者知情同意书</w:t>
      </w:r>
    </w:p>
    <w:p w:rsidR="00FF1A32" w:rsidRDefault="00FF1A32" w:rsidP="00FF1A32">
      <w:pPr>
        <w:autoSpaceDE w:val="0"/>
        <w:autoSpaceDN w:val="0"/>
        <w:adjustRightInd w:val="0"/>
        <w:spacing w:line="360" w:lineRule="auto"/>
        <w:jc w:val="left"/>
        <w:rPr>
          <w:rFonts w:ascii="SimSun" w:hAnsi="SimSun" w:cs="AdvPTimes"/>
          <w:b/>
          <w:color w:val="000000"/>
          <w:sz w:val="24"/>
        </w:rPr>
      </w:pPr>
      <w:r w:rsidRPr="00270C56">
        <w:rPr>
          <w:rFonts w:ascii="SimSun" w:hAnsi="SimSun" w:cs="AdvPTimes" w:hint="eastAsia"/>
          <w:b/>
          <w:color w:val="000000"/>
          <w:sz w:val="24"/>
        </w:rPr>
        <w:t>特别说明：此知情同意书可能含有您不太了解的词汇，如果您对某词句的含义不清楚，可请派发此同意书的研究人员做出解释。</w:t>
      </w:r>
    </w:p>
    <w:p w:rsidR="00F76632" w:rsidRPr="00F76632" w:rsidRDefault="003E696D" w:rsidP="00377884">
      <w:pPr>
        <w:autoSpaceDE w:val="0"/>
        <w:autoSpaceDN w:val="0"/>
        <w:adjustRightInd w:val="0"/>
        <w:spacing w:line="360" w:lineRule="auto"/>
        <w:rPr>
          <w:rFonts w:ascii="SimSun" w:hAnsi="SimSun" w:cs="SimSun"/>
          <w:sz w:val="24"/>
          <w:szCs w:val="24"/>
          <w:bdr w:val="single" w:sz="4" w:space="0" w:color="auto"/>
          <w:shd w:val="pct15" w:color="auto" w:fill="FFFFFF"/>
        </w:rPr>
      </w:pPr>
      <w:r w:rsidRPr="00377884">
        <w:rPr>
          <w:rFonts w:ascii="SimSun" w:hAnsi="SimSun" w:cs="SimSun" w:hint="eastAsia"/>
          <w:sz w:val="24"/>
          <w:szCs w:val="24"/>
          <w:bdr w:val="single" w:sz="4" w:space="0" w:color="auto"/>
          <w:shd w:val="pct15" w:color="auto" w:fill="FFFFFF"/>
        </w:rPr>
        <w:t>项目简介</w:t>
      </w:r>
      <w:r w:rsidR="00DE2591">
        <w:rPr>
          <w:rFonts w:cs="Times New Roman" w:hint="eastAsia"/>
          <w:sz w:val="24"/>
          <w:szCs w:val="24"/>
        </w:rPr>
        <w:t>随着</w:t>
      </w:r>
      <w:r w:rsidR="00F76632" w:rsidRPr="00F76632">
        <w:rPr>
          <w:rFonts w:cs="Times New Roman" w:hint="eastAsia"/>
          <w:sz w:val="24"/>
          <w:szCs w:val="24"/>
        </w:rPr>
        <w:t>社会进步</w:t>
      </w:r>
      <w:r w:rsidR="00DE2591">
        <w:rPr>
          <w:rFonts w:cs="Times New Roman" w:hint="eastAsia"/>
          <w:sz w:val="24"/>
          <w:szCs w:val="24"/>
        </w:rPr>
        <w:t>和</w:t>
      </w:r>
      <w:r w:rsidR="00F76632" w:rsidRPr="00F76632">
        <w:rPr>
          <w:rFonts w:cs="Times New Roman" w:hint="eastAsia"/>
          <w:sz w:val="24"/>
          <w:szCs w:val="24"/>
        </w:rPr>
        <w:t>生活水平提高，人们的饮食结构也发生了很大的变化。</w:t>
      </w:r>
      <w:r w:rsidR="00C95625">
        <w:rPr>
          <w:rFonts w:cs="Times New Roman" w:hint="eastAsia"/>
          <w:sz w:val="24"/>
          <w:szCs w:val="24"/>
        </w:rPr>
        <w:t>鸡鸭鱼肉</w:t>
      </w:r>
      <w:r w:rsidR="00F76632" w:rsidRPr="00F76632">
        <w:rPr>
          <w:rFonts w:cs="Times New Roman" w:hint="eastAsia"/>
          <w:sz w:val="24"/>
          <w:szCs w:val="24"/>
        </w:rPr>
        <w:t>等食物摄入不断增加，而蔬菜谷物摄入却相对</w:t>
      </w:r>
      <w:r w:rsidR="00DE2591">
        <w:rPr>
          <w:rFonts w:cs="Times New Roman" w:hint="eastAsia"/>
          <w:sz w:val="24"/>
          <w:szCs w:val="24"/>
        </w:rPr>
        <w:t>较少</w:t>
      </w:r>
      <w:r w:rsidR="00F76632" w:rsidRPr="00F76632">
        <w:rPr>
          <w:rFonts w:cs="Times New Roman" w:hint="eastAsia"/>
          <w:sz w:val="24"/>
          <w:szCs w:val="24"/>
        </w:rPr>
        <w:t>，使得近年来我国肥胖儿童青少年</w:t>
      </w:r>
      <w:r w:rsidR="00DE2591">
        <w:rPr>
          <w:rFonts w:cs="Times New Roman" w:hint="eastAsia"/>
          <w:sz w:val="24"/>
          <w:szCs w:val="24"/>
        </w:rPr>
        <w:t>数量</w:t>
      </w:r>
      <w:r w:rsidR="00F76632" w:rsidRPr="00F76632">
        <w:rPr>
          <w:rFonts w:cs="Times New Roman" w:hint="eastAsia"/>
          <w:sz w:val="24"/>
          <w:szCs w:val="24"/>
        </w:rPr>
        <w:t>增加，超重和肥胖现象越来越常见。</w:t>
      </w:r>
      <w:r w:rsidR="00F76632" w:rsidRPr="00F76632">
        <w:rPr>
          <w:rFonts w:cs="Times New Roman" w:hint="eastAsia"/>
          <w:sz w:val="24"/>
          <w:szCs w:val="24"/>
        </w:rPr>
        <w:cr/>
        <w:t xml:space="preserve">   </w:t>
      </w:r>
      <w:r w:rsidR="00F76632" w:rsidRPr="00F76632">
        <w:rPr>
          <w:rFonts w:cs="Times New Roman" w:hint="eastAsia"/>
          <w:sz w:val="24"/>
          <w:szCs w:val="24"/>
        </w:rPr>
        <w:t>在肥胖青少年中，高血压、糖尿病、高血脂、冠心病等疾病的发病不断增加。肥胖给青少年带来了巨大的身心危害，使他们缺乏自信、精神压力过重，令他们的</w:t>
      </w:r>
      <w:r w:rsidR="00C95625">
        <w:rPr>
          <w:rFonts w:cs="Times New Roman" w:hint="eastAsia"/>
          <w:sz w:val="24"/>
          <w:szCs w:val="24"/>
        </w:rPr>
        <w:t>性格</w:t>
      </w:r>
      <w:r w:rsidR="00F76632" w:rsidRPr="00F76632">
        <w:rPr>
          <w:rFonts w:cs="Times New Roman" w:hint="eastAsia"/>
          <w:sz w:val="24"/>
          <w:szCs w:val="24"/>
        </w:rPr>
        <w:t>、</w:t>
      </w:r>
      <w:r w:rsidR="00C95625">
        <w:rPr>
          <w:rFonts w:cs="Times New Roman" w:hint="eastAsia"/>
          <w:sz w:val="24"/>
          <w:szCs w:val="24"/>
        </w:rPr>
        <w:t>情绪</w:t>
      </w:r>
      <w:r w:rsidR="00F76632" w:rsidRPr="00F76632">
        <w:rPr>
          <w:rFonts w:cs="Times New Roman" w:hint="eastAsia"/>
          <w:sz w:val="24"/>
          <w:szCs w:val="24"/>
        </w:rPr>
        <w:t>和社会适应能力都受到不同程度的</w:t>
      </w:r>
      <w:r w:rsidR="00DE2591">
        <w:rPr>
          <w:rFonts w:cs="Times New Roman" w:hint="eastAsia"/>
          <w:sz w:val="24"/>
          <w:szCs w:val="24"/>
        </w:rPr>
        <w:t>影响</w:t>
      </w:r>
      <w:del w:id="58" w:author="hstemp" w:date="2011-09-28T12:18:00Z">
        <w:r w:rsidR="00F76632" w:rsidRPr="00F76632" w:rsidDel="009167BE">
          <w:rPr>
            <w:rFonts w:cs="Times New Roman" w:hint="eastAsia"/>
            <w:sz w:val="24"/>
            <w:szCs w:val="24"/>
          </w:rPr>
          <w:delText>，影响了他们对自己生活的认识和体验</w:delText>
        </w:r>
      </w:del>
      <w:r w:rsidR="00F76632" w:rsidRPr="00F76632">
        <w:rPr>
          <w:rFonts w:cs="Times New Roman" w:hint="eastAsia"/>
          <w:sz w:val="24"/>
          <w:szCs w:val="24"/>
        </w:rPr>
        <w:t>。</w:t>
      </w:r>
      <w:r w:rsidR="00F76632" w:rsidRPr="00F76632">
        <w:rPr>
          <w:rFonts w:cs="Times New Roman" w:hint="eastAsia"/>
          <w:sz w:val="24"/>
          <w:szCs w:val="24"/>
        </w:rPr>
        <w:cr/>
      </w:r>
      <w:r w:rsidR="00F76632" w:rsidRPr="00F76632">
        <w:rPr>
          <w:rFonts w:cs="Times New Roman" w:hint="eastAsia"/>
          <w:sz w:val="24"/>
          <w:szCs w:val="24"/>
        </w:rPr>
        <w:t>生命质量</w:t>
      </w:r>
      <w:r w:rsidR="00D46090">
        <w:rPr>
          <w:rFonts w:cs="Times New Roman" w:hint="eastAsia"/>
          <w:sz w:val="24"/>
          <w:szCs w:val="24"/>
        </w:rPr>
        <w:t>反映了</w:t>
      </w:r>
      <w:r w:rsidR="00F76632" w:rsidRPr="00F76632">
        <w:rPr>
          <w:rFonts w:cs="Times New Roman" w:hint="eastAsia"/>
          <w:sz w:val="24"/>
          <w:szCs w:val="24"/>
        </w:rPr>
        <w:t>一个人</w:t>
      </w:r>
      <w:r w:rsidR="00D46090">
        <w:rPr>
          <w:rFonts w:cs="Times New Roman" w:hint="eastAsia"/>
          <w:sz w:val="24"/>
          <w:szCs w:val="24"/>
        </w:rPr>
        <w:t>的身心健康状况，包括对身体、心理</w:t>
      </w:r>
      <w:r w:rsidR="00F76632" w:rsidRPr="00F76632">
        <w:rPr>
          <w:rFonts w:cs="Times New Roman" w:hint="eastAsia"/>
          <w:sz w:val="24"/>
          <w:szCs w:val="24"/>
        </w:rPr>
        <w:t>和</w:t>
      </w:r>
      <w:r w:rsidR="00D46090">
        <w:rPr>
          <w:rFonts w:cs="Times New Roman" w:hint="eastAsia"/>
          <w:sz w:val="24"/>
          <w:szCs w:val="24"/>
        </w:rPr>
        <w:t>社会状态</w:t>
      </w:r>
      <w:r w:rsidR="00F76632" w:rsidRPr="00F76632">
        <w:rPr>
          <w:rFonts w:cs="Times New Roman" w:hint="eastAsia"/>
          <w:sz w:val="24"/>
          <w:szCs w:val="24"/>
        </w:rPr>
        <w:t>的幸福感和满足感。本研究将通过访谈测试</w:t>
      </w:r>
      <w:r w:rsidR="00F76632" w:rsidRPr="00F76632">
        <w:rPr>
          <w:rFonts w:cs="Times New Roman" w:hint="eastAsia"/>
          <w:sz w:val="24"/>
          <w:szCs w:val="24"/>
        </w:rPr>
        <w:t xml:space="preserve"> 11-18 </w:t>
      </w:r>
      <w:r w:rsidR="00F76632" w:rsidRPr="00F76632">
        <w:rPr>
          <w:rFonts w:cs="Times New Roman" w:hint="eastAsia"/>
          <w:sz w:val="24"/>
          <w:szCs w:val="24"/>
        </w:rPr>
        <w:t>岁青少年与体重有关的生活感受，最终将研制有中国特色的青少年与体重有关的生活质量测评工具。</w:t>
      </w:r>
    </w:p>
    <w:p w:rsidR="004B36F1" w:rsidRPr="00377884" w:rsidRDefault="004B36F1" w:rsidP="00377884">
      <w:pPr>
        <w:autoSpaceDE w:val="0"/>
        <w:autoSpaceDN w:val="0"/>
        <w:adjustRightInd w:val="0"/>
        <w:spacing w:line="360" w:lineRule="auto"/>
        <w:rPr>
          <w:rFonts w:ascii="SimSun" w:hAnsi="SimSun" w:cs="AdvPTimes"/>
          <w:color w:val="000000"/>
          <w:sz w:val="24"/>
          <w:szCs w:val="24"/>
        </w:rPr>
      </w:pPr>
      <w:r w:rsidRPr="00377884">
        <w:rPr>
          <w:rFonts w:ascii="SimSun" w:hAnsi="SimSun" w:cs="SimSun" w:hint="eastAsia"/>
          <w:sz w:val="24"/>
          <w:szCs w:val="24"/>
          <w:bdr w:val="single" w:sz="4" w:space="0" w:color="auto"/>
          <w:shd w:val="pct15" w:color="auto" w:fill="FFFFFF"/>
        </w:rPr>
        <w:t>参与程序</w:t>
      </w:r>
      <w:r w:rsidRPr="00377884">
        <w:rPr>
          <w:rFonts w:ascii="SimSun" w:hAnsi="SimSun" w:cs="AdvPTimes" w:hint="eastAsia"/>
          <w:color w:val="000000"/>
          <w:sz w:val="24"/>
          <w:szCs w:val="24"/>
        </w:rPr>
        <w:t>如果您同意这项调查，您将会被问及您对生活质量的理解，您的体重和自我感受、他人对待您的方式等问题，这项调查将在</w:t>
      </w:r>
      <w:ins w:id="59" w:author="hstemp" w:date="2011-09-28T12:18:00Z">
        <w:r w:rsidR="009167BE">
          <w:rPr>
            <w:rFonts w:ascii="SimSun" w:hAnsi="SimSun" w:cs="AdvPTimes" w:hint="eastAsia"/>
            <w:color w:val="000000"/>
            <w:sz w:val="24"/>
            <w:szCs w:val="24"/>
          </w:rPr>
          <w:t>独立的访谈室</w:t>
        </w:r>
      </w:ins>
      <w:del w:id="60" w:author="hstemp" w:date="2011-09-28T12:18:00Z">
        <w:r w:rsidRPr="00377884" w:rsidDel="009167BE">
          <w:rPr>
            <w:rFonts w:ascii="SimSun" w:hAnsi="SimSun" w:cs="AdvPTimes" w:hint="eastAsia"/>
            <w:color w:val="000000"/>
            <w:sz w:val="24"/>
            <w:szCs w:val="24"/>
          </w:rPr>
          <w:delText>教室</w:delText>
        </w:r>
      </w:del>
      <w:r w:rsidRPr="00377884">
        <w:rPr>
          <w:rFonts w:ascii="SimSun" w:hAnsi="SimSun" w:cs="AdvPTimes" w:hint="eastAsia"/>
          <w:color w:val="000000"/>
          <w:sz w:val="24"/>
          <w:szCs w:val="24"/>
        </w:rPr>
        <w:t>或者</w:t>
      </w:r>
      <w:ins w:id="61" w:author="hstemp" w:date="2011-09-28T12:18:00Z">
        <w:r w:rsidR="009167BE">
          <w:rPr>
            <w:rFonts w:ascii="SimSun" w:hAnsi="SimSun" w:cs="AdvPTimes" w:hint="eastAsia"/>
            <w:color w:val="000000"/>
            <w:sz w:val="24"/>
            <w:szCs w:val="24"/>
          </w:rPr>
          <w:t>其他</w:t>
        </w:r>
      </w:ins>
      <w:del w:id="62" w:author="hstemp" w:date="2011-09-28T12:19:00Z">
        <w:r w:rsidRPr="00377884" w:rsidDel="009167BE">
          <w:rPr>
            <w:rFonts w:ascii="SimSun" w:hAnsi="SimSun" w:cs="AdvPTimes" w:hint="eastAsia"/>
            <w:color w:val="000000"/>
            <w:sz w:val="24"/>
            <w:szCs w:val="24"/>
          </w:rPr>
          <w:delText>任何您</w:delText>
        </w:r>
      </w:del>
      <w:r w:rsidRPr="00377884">
        <w:rPr>
          <w:rFonts w:ascii="SimSun" w:hAnsi="SimSun" w:cs="AdvPTimes" w:hint="eastAsia"/>
          <w:color w:val="000000"/>
          <w:sz w:val="24"/>
          <w:szCs w:val="24"/>
        </w:rPr>
        <w:t>方便的地方进行，时间持续45分钟左右。</w:t>
      </w:r>
    </w:p>
    <w:p w:rsidR="003E696D" w:rsidRPr="00377884" w:rsidRDefault="004B36F1" w:rsidP="00377884">
      <w:pPr>
        <w:spacing w:line="360" w:lineRule="auto"/>
        <w:rPr>
          <w:rFonts w:ascii="SimSun" w:hAnsi="SimSun" w:cs="AdvPTimes"/>
          <w:color w:val="000000"/>
          <w:sz w:val="24"/>
          <w:szCs w:val="24"/>
        </w:rPr>
      </w:pPr>
      <w:r w:rsidRPr="00377884">
        <w:rPr>
          <w:rFonts w:ascii="SimSun" w:hAnsi="SimSun" w:cs="SimSun" w:hint="eastAsia"/>
          <w:sz w:val="24"/>
          <w:szCs w:val="24"/>
          <w:bdr w:val="single" w:sz="4" w:space="0" w:color="auto"/>
          <w:shd w:val="pct15" w:color="auto" w:fill="FFFFFF"/>
        </w:rPr>
        <w:t>有利性</w:t>
      </w:r>
      <w:r w:rsidR="00C95625">
        <w:rPr>
          <w:rFonts w:ascii="SimSun" w:hAnsi="SimSun" w:cs="AdvPTimes" w:hint="eastAsia"/>
          <w:color w:val="000000"/>
          <w:sz w:val="24"/>
          <w:szCs w:val="24"/>
        </w:rPr>
        <w:t>您的参与将会帮助我们更好的了解青少年体重有关的生命质量和</w:t>
      </w:r>
      <w:r w:rsidRPr="00377884">
        <w:rPr>
          <w:rFonts w:ascii="SimSun" w:hAnsi="SimSun" w:cs="AdvPTimes" w:hint="eastAsia"/>
          <w:color w:val="000000"/>
          <w:sz w:val="24"/>
          <w:szCs w:val="24"/>
        </w:rPr>
        <w:t>影响</w:t>
      </w:r>
      <w:r w:rsidR="00C95625">
        <w:rPr>
          <w:rFonts w:ascii="SimSun" w:hAnsi="SimSun" w:cs="AdvPTimes" w:hint="eastAsia"/>
          <w:color w:val="000000"/>
          <w:sz w:val="24"/>
          <w:szCs w:val="24"/>
        </w:rPr>
        <w:t>它的原因</w:t>
      </w:r>
      <w:r w:rsidRPr="00377884">
        <w:rPr>
          <w:rFonts w:ascii="SimSun" w:hAnsi="SimSun" w:cs="AdvPTimes" w:hint="eastAsia"/>
          <w:color w:val="000000"/>
          <w:sz w:val="24"/>
          <w:szCs w:val="24"/>
        </w:rPr>
        <w:t>，以便</w:t>
      </w:r>
      <w:ins w:id="63" w:author="hstemp" w:date="2011-09-28T12:19:00Z">
        <w:r w:rsidR="009167BE">
          <w:rPr>
            <w:rFonts w:ascii="SimSun" w:hAnsi="SimSun" w:cs="AdvPTimes" w:hint="eastAsia"/>
            <w:color w:val="000000"/>
            <w:sz w:val="24"/>
            <w:szCs w:val="24"/>
          </w:rPr>
          <w:t>我们</w:t>
        </w:r>
      </w:ins>
      <w:ins w:id="64" w:author="hstemp" w:date="2011-09-28T12:20:00Z">
        <w:r w:rsidR="009167BE">
          <w:rPr>
            <w:rFonts w:ascii="SimSun" w:hAnsi="SimSun" w:cs="AdvPTimes" w:hint="eastAsia"/>
            <w:color w:val="000000"/>
            <w:sz w:val="24"/>
            <w:szCs w:val="24"/>
          </w:rPr>
          <w:t>更好地</w:t>
        </w:r>
      </w:ins>
      <w:r w:rsidRPr="00377884">
        <w:rPr>
          <w:rFonts w:ascii="SimSun" w:hAnsi="SimSun" w:cs="AdvPTimes" w:hint="eastAsia"/>
          <w:color w:val="000000"/>
          <w:sz w:val="24"/>
          <w:szCs w:val="24"/>
        </w:rPr>
        <w:t>采取措施来改善青少年的健康状况。</w:t>
      </w:r>
    </w:p>
    <w:p w:rsidR="004B36F1" w:rsidRPr="00377884" w:rsidRDefault="003E696D" w:rsidP="00377884">
      <w:pPr>
        <w:spacing w:line="360" w:lineRule="auto"/>
        <w:rPr>
          <w:rFonts w:ascii="SimSun" w:hAnsi="SimSun" w:cs="Times New Roman"/>
          <w:sz w:val="24"/>
          <w:szCs w:val="24"/>
        </w:rPr>
      </w:pPr>
      <w:r w:rsidRPr="00377884">
        <w:rPr>
          <w:rFonts w:ascii="SimSun" w:hAnsi="SimSun" w:cs="SimSun" w:hint="eastAsia"/>
          <w:sz w:val="24"/>
          <w:szCs w:val="24"/>
          <w:bdr w:val="single" w:sz="4" w:space="0" w:color="auto"/>
          <w:shd w:val="pct15" w:color="auto" w:fill="FFFFFF"/>
        </w:rPr>
        <w:t>风险</w:t>
      </w:r>
      <w:r w:rsidRPr="00377884">
        <w:rPr>
          <w:rFonts w:ascii="SimSun" w:hAnsi="SimSun"/>
          <w:sz w:val="24"/>
          <w:szCs w:val="24"/>
          <w:bdr w:val="single" w:sz="4" w:space="0" w:color="auto"/>
          <w:shd w:val="pct15" w:color="auto" w:fill="FFFFFF"/>
        </w:rPr>
        <w:t>/</w:t>
      </w:r>
      <w:r w:rsidRPr="00377884">
        <w:rPr>
          <w:rFonts w:ascii="SimSun" w:hAnsi="SimSun" w:cs="SimSun" w:hint="eastAsia"/>
          <w:sz w:val="24"/>
          <w:szCs w:val="24"/>
          <w:bdr w:val="single" w:sz="4" w:space="0" w:color="auto"/>
          <w:shd w:val="pct15" w:color="auto" w:fill="FFFFFF"/>
        </w:rPr>
        <w:t>不适</w:t>
      </w:r>
      <w:r w:rsidRPr="00377884">
        <w:rPr>
          <w:rFonts w:ascii="SimSun" w:hAnsi="SimSun" w:cs="SimSun" w:hint="eastAsia"/>
          <w:sz w:val="24"/>
          <w:szCs w:val="24"/>
        </w:rPr>
        <w:t>回答相关问题有可能引起您情绪上的烦恼及其他</w:t>
      </w:r>
      <w:r w:rsidR="00C95625">
        <w:rPr>
          <w:rFonts w:ascii="SimSun" w:hAnsi="SimSun" w:cs="SimSun" w:hint="eastAsia"/>
          <w:sz w:val="24"/>
          <w:szCs w:val="24"/>
        </w:rPr>
        <w:t>不舒服的感觉，还可能提升您对自己</w:t>
      </w:r>
      <w:r w:rsidRPr="00377884">
        <w:rPr>
          <w:rFonts w:ascii="SimSun" w:hAnsi="SimSun" w:cs="SimSun" w:hint="eastAsia"/>
          <w:sz w:val="24"/>
          <w:szCs w:val="24"/>
        </w:rPr>
        <w:t>体重相关健康状况的关注。</w:t>
      </w:r>
    </w:p>
    <w:p w:rsidR="004B36F1" w:rsidRPr="00377884" w:rsidRDefault="004B36F1" w:rsidP="00377884">
      <w:pPr>
        <w:autoSpaceDE w:val="0"/>
        <w:autoSpaceDN w:val="0"/>
        <w:adjustRightInd w:val="0"/>
        <w:spacing w:line="360" w:lineRule="auto"/>
        <w:rPr>
          <w:rFonts w:ascii="SimSun" w:hAnsi="SimSun" w:cs="AdvPTimes"/>
          <w:color w:val="000000"/>
          <w:sz w:val="24"/>
          <w:szCs w:val="24"/>
        </w:rPr>
      </w:pPr>
      <w:r w:rsidRPr="00377884">
        <w:rPr>
          <w:rFonts w:ascii="SimSun" w:hAnsi="SimSun" w:cs="SimSun" w:hint="eastAsia"/>
          <w:sz w:val="24"/>
          <w:szCs w:val="24"/>
          <w:bdr w:val="single" w:sz="4" w:space="0" w:color="auto"/>
          <w:shd w:val="pct15" w:color="auto" w:fill="FFFFFF"/>
        </w:rPr>
        <w:t>保密性</w:t>
      </w:r>
      <w:r w:rsidRPr="00377884">
        <w:rPr>
          <w:rFonts w:ascii="SimSun" w:hAnsi="SimSun" w:cs="AdvPTimes" w:hint="eastAsia"/>
          <w:color w:val="000000"/>
          <w:sz w:val="24"/>
          <w:szCs w:val="24"/>
        </w:rPr>
        <w:t>这是一项匿名调查，您的隐私将</w:t>
      </w:r>
      <w:del w:id="65" w:author="hstemp" w:date="2011-09-28T12:20:00Z">
        <w:r w:rsidRPr="00377884" w:rsidDel="009167BE">
          <w:rPr>
            <w:rFonts w:ascii="SimSun" w:hAnsi="SimSun" w:cs="AdvPTimes" w:hint="eastAsia"/>
            <w:color w:val="000000"/>
            <w:sz w:val="24"/>
            <w:szCs w:val="24"/>
          </w:rPr>
          <w:delText>被视为机密，并</w:delText>
        </w:r>
      </w:del>
      <w:r w:rsidRPr="00377884">
        <w:rPr>
          <w:rFonts w:ascii="SimSun" w:hAnsi="SimSun" w:cs="AdvPTimes" w:hint="eastAsia"/>
          <w:color w:val="000000"/>
          <w:sz w:val="24"/>
          <w:szCs w:val="24"/>
        </w:rPr>
        <w:t>得到完全的保护。个人的名字不会在这项调查中被识别、标记。</w:t>
      </w:r>
    </w:p>
    <w:p w:rsidR="004B36F1" w:rsidRPr="00377884" w:rsidRDefault="004B36F1" w:rsidP="00377884">
      <w:pPr>
        <w:autoSpaceDE w:val="0"/>
        <w:autoSpaceDN w:val="0"/>
        <w:adjustRightInd w:val="0"/>
        <w:spacing w:line="360" w:lineRule="auto"/>
        <w:rPr>
          <w:rFonts w:ascii="SimSun" w:hAnsi="SimSun" w:cs="AdvPTimes"/>
          <w:color w:val="000000"/>
          <w:sz w:val="24"/>
          <w:szCs w:val="24"/>
        </w:rPr>
      </w:pPr>
      <w:r w:rsidRPr="00377884">
        <w:rPr>
          <w:rFonts w:ascii="SimSun" w:hAnsi="SimSun" w:cs="SimSun" w:hint="eastAsia"/>
          <w:sz w:val="24"/>
          <w:szCs w:val="24"/>
          <w:bdr w:val="single" w:sz="4" w:space="0" w:color="auto"/>
          <w:shd w:val="pct15" w:color="auto" w:fill="FFFFFF"/>
        </w:rPr>
        <w:t>自愿性</w:t>
      </w:r>
      <w:r w:rsidRPr="00377884">
        <w:rPr>
          <w:rFonts w:ascii="SimSun" w:hAnsi="SimSun" w:cs="AdvPTimes" w:hint="eastAsia"/>
          <w:color w:val="000000"/>
          <w:sz w:val="24"/>
          <w:szCs w:val="24"/>
        </w:rPr>
        <w:t>您参与这项调查是自愿的，拒绝不会有任何不利的后果。在接受调查的时候您也可以随时退出。</w:t>
      </w:r>
    </w:p>
    <w:p w:rsidR="004B36F1" w:rsidRPr="00377884" w:rsidRDefault="004B36F1" w:rsidP="00377884">
      <w:pPr>
        <w:autoSpaceDE w:val="0"/>
        <w:autoSpaceDN w:val="0"/>
        <w:adjustRightInd w:val="0"/>
        <w:spacing w:line="360" w:lineRule="auto"/>
        <w:rPr>
          <w:rFonts w:ascii="SimSun" w:hAnsi="SimSun" w:cs="AdvPTimes"/>
          <w:color w:val="000000"/>
          <w:sz w:val="24"/>
          <w:szCs w:val="24"/>
        </w:rPr>
      </w:pPr>
    </w:p>
    <w:p w:rsidR="004B36F1" w:rsidRPr="00377884" w:rsidRDefault="004B36F1" w:rsidP="00377884">
      <w:pPr>
        <w:autoSpaceDE w:val="0"/>
        <w:autoSpaceDN w:val="0"/>
        <w:adjustRightInd w:val="0"/>
        <w:spacing w:line="360" w:lineRule="auto"/>
        <w:rPr>
          <w:rFonts w:ascii="SimSun" w:hAnsi="SimSun"/>
          <w:sz w:val="24"/>
          <w:szCs w:val="24"/>
        </w:rPr>
      </w:pPr>
      <w:r w:rsidRPr="00377884">
        <w:rPr>
          <w:rFonts w:ascii="SimSun" w:hAnsi="SimSun" w:hint="eastAsia"/>
          <w:sz w:val="24"/>
          <w:szCs w:val="24"/>
        </w:rPr>
        <w:lastRenderedPageBreak/>
        <w:t>我已经阅读了上述对调查研究的描述，也被告知相关的风险和利益。我同意参加这次调查。</w:t>
      </w:r>
    </w:p>
    <w:p w:rsidR="0056552F" w:rsidRDefault="0056552F" w:rsidP="0056552F">
      <w:pPr>
        <w:autoSpaceDE w:val="0"/>
        <w:autoSpaceDN w:val="0"/>
        <w:adjustRightInd w:val="0"/>
        <w:spacing w:line="360" w:lineRule="auto"/>
        <w:rPr>
          <w:rFonts w:ascii="SimSun" w:hAnsi="SimSun"/>
          <w:sz w:val="24"/>
          <w:szCs w:val="24"/>
        </w:rPr>
      </w:pPr>
    </w:p>
    <w:p w:rsidR="004B36F1" w:rsidRPr="0056552F" w:rsidRDefault="004B36F1" w:rsidP="0056552F">
      <w:pPr>
        <w:autoSpaceDE w:val="0"/>
        <w:autoSpaceDN w:val="0"/>
        <w:adjustRightInd w:val="0"/>
        <w:spacing w:line="360" w:lineRule="auto"/>
        <w:rPr>
          <w:rFonts w:ascii="SimSun" w:hAnsi="SimSun"/>
          <w:sz w:val="24"/>
          <w:szCs w:val="24"/>
        </w:rPr>
      </w:pPr>
      <w:r w:rsidRPr="00377884">
        <w:rPr>
          <w:rFonts w:ascii="SimSun" w:hAnsi="SimSun" w:hint="eastAsia"/>
          <w:sz w:val="24"/>
          <w:szCs w:val="24"/>
        </w:rPr>
        <w:t>参加者签字：</w:t>
      </w:r>
      <w:r w:rsidR="0056552F">
        <w:rPr>
          <w:rFonts w:ascii="SimSun" w:hAnsi="SimSun" w:hint="eastAsia"/>
          <w:sz w:val="24"/>
          <w:szCs w:val="24"/>
        </w:rPr>
        <w:t xml:space="preserve">                              </w:t>
      </w:r>
      <w:r w:rsidRPr="00377884">
        <w:rPr>
          <w:rFonts w:ascii="SimSun" w:hAnsi="SimSun" w:hint="eastAsia"/>
          <w:sz w:val="24"/>
          <w:szCs w:val="24"/>
        </w:rPr>
        <w:t>日期：</w:t>
      </w:r>
    </w:p>
    <w:sectPr w:rsidR="004B36F1" w:rsidRPr="0056552F" w:rsidSect="00377884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stemp" w:date="2011-09-28T11:56:00Z" w:initials="h">
    <w:p w:rsidR="00FE7110" w:rsidRDefault="00FE711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替换一张姑娘爱美的照片</w:t>
      </w:r>
    </w:p>
  </w:comment>
  <w:comment w:id="30" w:author="hstemp" w:date="2011-09-28T12:16:00Z" w:initials="h">
    <w:p w:rsidR="009167BE" w:rsidRDefault="009167B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用词统一用生活质量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110" w:rsidRDefault="00FE7110" w:rsidP="00AC46B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E7110" w:rsidRDefault="00FE7110" w:rsidP="00AC46B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vP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110" w:rsidRDefault="00FE7110" w:rsidP="00AC46B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E7110" w:rsidRDefault="00FE7110" w:rsidP="00AC46B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110" w:rsidRDefault="00FE7110">
    <w:pPr>
      <w:pStyle w:val="Header"/>
      <w:rPr>
        <w:rFonts w:cs="Times New Roman"/>
      </w:rPr>
    </w:pPr>
    <w:r w:rsidRPr="001C5C0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49" type="#_x0000_t75" style="position:absolute;left:0;text-align:left;margin-left:-5.25pt;margin-top:-37.3pt;width:198pt;height:50.25pt;z-index:-251658752;visibility:visible">
          <v:imagedata r:id="rId1" o:title=""/>
        </v:shape>
      </w:pict>
    </w:r>
  </w:p>
  <w:p w:rsidR="00FE7110" w:rsidRPr="00AC46B8" w:rsidRDefault="00FE7110" w:rsidP="00AC46B8">
    <w:pPr>
      <w:spacing w:after="160" w:line="264" w:lineRule="auto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trackRevision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710A"/>
    <w:rsid w:val="00075AAE"/>
    <w:rsid w:val="001648A4"/>
    <w:rsid w:val="001743DF"/>
    <w:rsid w:val="001C5C01"/>
    <w:rsid w:val="0026710A"/>
    <w:rsid w:val="00377884"/>
    <w:rsid w:val="00380CF2"/>
    <w:rsid w:val="003E696D"/>
    <w:rsid w:val="003F5C2B"/>
    <w:rsid w:val="00411701"/>
    <w:rsid w:val="00420C13"/>
    <w:rsid w:val="004B36F1"/>
    <w:rsid w:val="00553E21"/>
    <w:rsid w:val="0056552F"/>
    <w:rsid w:val="005930DB"/>
    <w:rsid w:val="005A291C"/>
    <w:rsid w:val="006120DB"/>
    <w:rsid w:val="00656E00"/>
    <w:rsid w:val="006D309D"/>
    <w:rsid w:val="006E4FFA"/>
    <w:rsid w:val="00703407"/>
    <w:rsid w:val="00744798"/>
    <w:rsid w:val="008110C7"/>
    <w:rsid w:val="008D0A49"/>
    <w:rsid w:val="008E5D4E"/>
    <w:rsid w:val="0090357C"/>
    <w:rsid w:val="009167BE"/>
    <w:rsid w:val="00942494"/>
    <w:rsid w:val="00AC46B8"/>
    <w:rsid w:val="00AE1792"/>
    <w:rsid w:val="00BA286D"/>
    <w:rsid w:val="00BE74CE"/>
    <w:rsid w:val="00C351EE"/>
    <w:rsid w:val="00C44D39"/>
    <w:rsid w:val="00C876CF"/>
    <w:rsid w:val="00C95625"/>
    <w:rsid w:val="00D46090"/>
    <w:rsid w:val="00D775F0"/>
    <w:rsid w:val="00DE2591"/>
    <w:rsid w:val="00DE6510"/>
    <w:rsid w:val="00EE085C"/>
    <w:rsid w:val="00EE222F"/>
    <w:rsid w:val="00EF09F5"/>
    <w:rsid w:val="00F36548"/>
    <w:rsid w:val="00F57649"/>
    <w:rsid w:val="00F76632"/>
    <w:rsid w:val="00FE7110"/>
    <w:rsid w:val="00FF1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94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44D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4D39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rsid w:val="00553E21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553E21"/>
  </w:style>
  <w:style w:type="paragraph" w:styleId="Header">
    <w:name w:val="header"/>
    <w:basedOn w:val="Normal"/>
    <w:link w:val="HeaderChar"/>
    <w:uiPriority w:val="99"/>
    <w:rsid w:val="00AC4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C46B8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AC4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C46B8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17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70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701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7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00BE63-F590-44AF-A451-3C0E47FB05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F04BF2-C176-47C4-8018-16312FCFA3DF}"/>
</file>

<file path=customXml/itemProps3.xml><?xml version="1.0" encoding="utf-8"?>
<ds:datastoreItem xmlns:ds="http://schemas.openxmlformats.org/officeDocument/2006/customXml" ds:itemID="{E9413DED-4276-4C4D-B10B-D19DAE107901}"/>
</file>

<file path=customXml/itemProps4.xml><?xml version="1.0" encoding="utf-8"?>
<ds:datastoreItem xmlns:ds="http://schemas.openxmlformats.org/officeDocument/2006/customXml" ds:itemID="{070A2CC5-FBBE-4AF4-AF62-C43A4D6684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1927</Words>
  <Characters>515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hstemp</cp:lastModifiedBy>
  <cp:revision>2</cp:revision>
  <cp:lastPrinted>2011-09-25T23:01:00Z</cp:lastPrinted>
  <dcterms:created xsi:type="dcterms:W3CDTF">2011-09-23T07:55:00Z</dcterms:created>
  <dcterms:modified xsi:type="dcterms:W3CDTF">2011-09-28T19:21:00Z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1988000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