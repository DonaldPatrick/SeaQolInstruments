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1690"/>
        <w:gridCol w:w="38"/>
        <w:gridCol w:w="120"/>
        <w:gridCol w:w="405"/>
        <w:gridCol w:w="51"/>
        <w:gridCol w:w="120"/>
        <w:gridCol w:w="392"/>
        <w:gridCol w:w="64"/>
        <w:gridCol w:w="120"/>
        <w:gridCol w:w="379"/>
        <w:gridCol w:w="77"/>
        <w:gridCol w:w="120"/>
        <w:gridCol w:w="366"/>
        <w:gridCol w:w="90"/>
        <w:gridCol w:w="120"/>
        <w:gridCol w:w="353"/>
        <w:gridCol w:w="103"/>
        <w:gridCol w:w="120"/>
        <w:gridCol w:w="340"/>
        <w:gridCol w:w="116"/>
        <w:gridCol w:w="120"/>
        <w:gridCol w:w="327"/>
        <w:gridCol w:w="129"/>
        <w:gridCol w:w="120"/>
        <w:gridCol w:w="314"/>
        <w:gridCol w:w="142"/>
        <w:gridCol w:w="120"/>
        <w:gridCol w:w="301"/>
        <w:gridCol w:w="155"/>
        <w:gridCol w:w="120"/>
        <w:gridCol w:w="288"/>
        <w:gridCol w:w="168"/>
        <w:gridCol w:w="120"/>
        <w:gridCol w:w="275"/>
        <w:gridCol w:w="181"/>
        <w:gridCol w:w="120"/>
        <w:gridCol w:w="1389"/>
        <w:gridCol w:w="219"/>
        <w:gridCol w:w="516"/>
        <w:gridCol w:w="240"/>
      </w:tblGrid>
      <w:tr w:rsidR="00CC4CF5" w:rsidRPr="00555357" w:rsidTr="00A22419">
        <w:trPr>
          <w:gridAfter w:val="1"/>
          <w:wAfter w:w="240" w:type="dxa"/>
          <w:trHeight w:val="1792"/>
        </w:trPr>
        <w:tc>
          <w:tcPr>
            <w:tcW w:w="10308" w:type="dxa"/>
            <w:gridSpan w:val="39"/>
            <w:shd w:val="clear" w:color="auto" w:fill="C0C0C0"/>
          </w:tcPr>
          <w:p w:rsidR="00CC4CF5" w:rsidRPr="00A22419" w:rsidRDefault="00CC4CF5" w:rsidP="00F33A81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22419">
              <w:rPr>
                <w:rFonts w:ascii="Comic Sans MS" w:hAnsi="Comic Sans MS"/>
                <w:sz w:val="28"/>
                <w:szCs w:val="28"/>
              </w:rPr>
              <w:t xml:space="preserve">How Does Your Weight Affect </w:t>
            </w:r>
            <w:del w:id="0" w:author="mbeswick" w:date="2010-11-03T10:13:00Z">
              <w:r w:rsidRPr="00A22419" w:rsidDel="00F33A81">
                <w:rPr>
                  <w:rFonts w:ascii="Comic Sans MS" w:hAnsi="Comic Sans MS"/>
                  <w:sz w:val="28"/>
                  <w:szCs w:val="28"/>
                </w:rPr>
                <w:delText>Your Life</w:delText>
              </w:r>
            </w:del>
            <w:ins w:id="1" w:author="mbeswick" w:date="2010-11-03T10:13:00Z">
              <w:r>
                <w:rPr>
                  <w:rFonts w:ascii="Comic Sans MS" w:hAnsi="Comic Sans MS"/>
                  <w:sz w:val="28"/>
                  <w:szCs w:val="28"/>
                </w:rPr>
                <w:t>You</w:t>
              </w:r>
            </w:ins>
            <w:r w:rsidRPr="00A22419"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C4CF5" w:rsidRPr="00A22419" w:rsidDel="00F33A81" w:rsidRDefault="00CC4CF5" w:rsidP="002B61E1">
            <w:pPr>
              <w:spacing w:before="240"/>
              <w:rPr>
                <w:del w:id="2" w:author="mbeswick" w:date="2010-11-03T10:16:00Z"/>
                <w:rFonts w:ascii="Comic Sans MS" w:hAnsi="Comic Sans MS"/>
                <w:b/>
                <w:szCs w:val="22"/>
              </w:rPr>
            </w:pPr>
            <w:r w:rsidRPr="00A22419">
              <w:rPr>
                <w:rFonts w:ascii="Comic Sans MS" w:hAnsi="Comic Sans MS"/>
                <w:b/>
                <w:sz w:val="22"/>
                <w:szCs w:val="22"/>
              </w:rPr>
              <w:t xml:space="preserve">Following are sentences that describe how you may feel about yourself and your weight. After you read each sentence choose the </w:t>
            </w:r>
            <w:ins w:id="3" w:author="mbeswick" w:date="2010-11-03T10:16:00Z">
              <w:r w:rsidRPr="00A22419">
                <w:rPr>
                  <w:rFonts w:ascii="Comic Sans MS" w:hAnsi="Comic Sans MS"/>
                  <w:sz w:val="22"/>
                  <w:szCs w:val="22"/>
                  <w:u w:val="single"/>
                </w:rPr>
                <w:t>one</w:t>
              </w:r>
              <w:r w:rsidRPr="00A22419">
                <w:rPr>
                  <w:rFonts w:ascii="Comic Sans MS" w:hAnsi="Comic Sans MS"/>
                  <w:sz w:val="22"/>
                  <w:szCs w:val="22"/>
                </w:rPr>
                <w:t xml:space="preserve"> number on the scale from 0 (Not at all) to 10 (Very Much) </w:t>
              </w:r>
            </w:ins>
            <w:del w:id="4" w:author="mbeswick" w:date="2010-11-04T11:50:00Z">
              <w:r w:rsidRPr="00A22419" w:rsidDel="002B61E1">
                <w:rPr>
                  <w:rFonts w:ascii="Comic Sans MS" w:hAnsi="Comic Sans MS"/>
                  <w:b/>
                  <w:sz w:val="22"/>
                  <w:szCs w:val="22"/>
                </w:rPr>
                <w:delText xml:space="preserve">one number </w:delText>
              </w:r>
            </w:del>
            <w:r w:rsidRPr="00A22419">
              <w:rPr>
                <w:rFonts w:ascii="Comic Sans MS" w:hAnsi="Comic Sans MS"/>
                <w:b/>
                <w:sz w:val="22"/>
                <w:szCs w:val="22"/>
              </w:rPr>
              <w:t xml:space="preserve">that best describes how you feel </w:t>
            </w:r>
            <w:del w:id="5" w:author="mbeswick" w:date="2010-11-04T11:53:00Z">
              <w:r w:rsidRPr="00A22419" w:rsidDel="002B61E1">
                <w:rPr>
                  <w:rFonts w:ascii="Comic Sans MS" w:hAnsi="Comic Sans MS"/>
                  <w:b/>
                  <w:sz w:val="22"/>
                  <w:szCs w:val="22"/>
                </w:rPr>
                <w:delText xml:space="preserve">about your life </w:delText>
              </w:r>
            </w:del>
            <w:r w:rsidRPr="00A22419">
              <w:rPr>
                <w:rFonts w:ascii="Comic Sans MS" w:hAnsi="Comic Sans MS"/>
                <w:b/>
                <w:sz w:val="22"/>
                <w:szCs w:val="22"/>
              </w:rPr>
              <w:t>RIGHT NOW.</w:t>
            </w:r>
          </w:p>
          <w:p w:rsidR="00CC4CF5" w:rsidRDefault="00CC4CF5" w:rsidP="00CC4CF5">
            <w:pPr>
              <w:spacing w:before="240"/>
              <w:pPrChange w:id="6" w:author="mbeswick" w:date="2010-11-03T10:16:00Z">
                <w:pPr>
                  <w:pStyle w:val="BodyText2"/>
                  <w:shd w:val="pct15" w:color="000000" w:fill="C0C0C0"/>
                </w:pPr>
              </w:pPrChange>
            </w:pPr>
            <w:del w:id="7" w:author="mbeswick" w:date="2010-11-03T10:16:00Z">
              <w:r w:rsidRPr="00A22419" w:rsidDel="00F33A81">
                <w:delText xml:space="preserve">After you read each sentence, please circle </w:delText>
              </w:r>
              <w:r w:rsidRPr="00A22419" w:rsidDel="00F33A81">
                <w:rPr>
                  <w:u w:val="single"/>
                </w:rPr>
                <w:delText>one</w:delText>
              </w:r>
              <w:r w:rsidRPr="00A22419" w:rsidDel="00F33A81">
                <w:delText xml:space="preserve"> number on the scale from 0 (Not at all) to 10 (Very Much) that best describes how YOU </w:delText>
              </w:r>
              <w:r w:rsidDel="00F33A81">
                <w:delText>FEEL ABOUT YOUR LIFE RIGHT NOW.</w:delText>
              </w:r>
            </w:del>
          </w:p>
        </w:tc>
      </w:tr>
      <w:tr w:rsidR="00CC4CF5" w:rsidRPr="00DC1420" w:rsidTr="00A22419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8" w:author="mbeswick" w:date="2010-08-23T12:02:00Z" w:original="%1:1:0:."/>
              </w:numPr>
              <w:spacing w:before="360"/>
              <w:rPr>
                <w:rFonts w:ascii="Comic Sans MS" w:hAnsi="Comic Sans MS"/>
                <w:smallCaps/>
                <w:szCs w:val="22"/>
              </w:rPr>
            </w:pPr>
            <w:ins w:id="9" w:author="mbeswick" w:date="2010-11-04T12:17:00Z">
              <w:r w:rsidRPr="00A22419">
                <w:rPr>
                  <w:rFonts w:ascii="Comic Sans MS" w:hAnsi="Comic Sans MS"/>
                  <w:szCs w:val="24"/>
                </w:rPr>
                <w:t xml:space="preserve">Because of my weight </w:t>
              </w:r>
            </w:ins>
            <w:r w:rsidRPr="00A22419">
              <w:rPr>
                <w:rFonts w:ascii="Comic Sans MS" w:hAnsi="Comic Sans MS"/>
                <w:szCs w:val="24"/>
              </w:rPr>
              <w:t xml:space="preserve">I 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depressed</w:t>
            </w:r>
            <w:r w:rsidRPr="00A22419">
              <w:rPr>
                <w:rFonts w:ascii="Comic Sans MS" w:hAnsi="Comic Sans MS"/>
                <w:szCs w:val="24"/>
              </w:rPr>
              <w:t xml:space="preserve">  </w:t>
            </w:r>
            <w:del w:id="10" w:author="mbeswick" w:date="2010-11-04T12:17:00Z">
              <w:r w:rsidRPr="00A22419" w:rsidDel="003A792A">
                <w:rPr>
                  <w:rFonts w:ascii="Comic Sans MS" w:hAnsi="Comic Sans MS"/>
                  <w:szCs w:val="24"/>
                </w:rPr>
                <w:delText xml:space="preserve">about how much I weigh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0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 w:val="20"/>
                <w:highlight w:val="yellow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90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1" w:author="mbeswick" w:date="2010-08-23T12:02:00Z" w:original="%1:2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I 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ashamed</w:t>
            </w:r>
            <w:r w:rsidRPr="00A22419">
              <w:rPr>
                <w:rFonts w:ascii="Comic Sans MS" w:hAnsi="Comic Sans MS"/>
                <w:szCs w:val="24"/>
              </w:rPr>
              <w:t xml:space="preserve">  about my weight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88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2" w:author="mbeswick" w:date="2010-08-23T12:02:00Z" w:original="%1:3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13" w:author="mbeswick" w:date="2010-11-19T11:39:00Z">
              <w:r w:rsidRPr="00EC5503">
                <w:rPr>
                  <w:rFonts w:ascii="Comic Sans MS" w:hAnsi="Comic Sans MS"/>
                  <w:szCs w:val="24"/>
                </w:rPr>
                <w:t>I feel ill at ease around people who are skinnier than I am …</w:t>
              </w:r>
            </w:ins>
            <w:del w:id="14" w:author="mbeswick" w:date="2010-11-19T11:39:00Z">
              <w:r w:rsidRPr="00A22419" w:rsidDel="00EC5503">
                <w:rPr>
                  <w:rFonts w:ascii="Comic Sans MS" w:hAnsi="Comic Sans MS"/>
                  <w:szCs w:val="24"/>
                </w:rPr>
                <w:delText xml:space="preserve">I feel </w:delText>
              </w:r>
              <w:r w:rsidRPr="00A22419" w:rsidDel="00EC5503">
                <w:rPr>
                  <w:rFonts w:ascii="Comic Sans MS" w:hAnsi="Comic Sans MS"/>
                  <w:b/>
                  <w:i/>
                  <w:szCs w:val="24"/>
                </w:rPr>
                <w:delText>uncomfortable</w:delText>
              </w:r>
              <w:r w:rsidRPr="00A22419" w:rsidDel="00EC5503">
                <w:rPr>
                  <w:rFonts w:ascii="Comic Sans MS" w:hAnsi="Comic Sans MS"/>
                  <w:szCs w:val="24"/>
                </w:rPr>
                <w:delText xml:space="preserve">  around people who are skinnier than I am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FA2244" w:rsidTr="00A22419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5" w:author="mbeswick" w:date="2010-08-23T12:02:00Z" w:original="%1:4:0:."/>
              </w:numPr>
              <w:spacing w:before="240"/>
              <w:rPr>
                <w:rFonts w:ascii="Comic Sans MS" w:hAnsi="Comic Sans MS"/>
                <w:smallCaps/>
                <w:szCs w:val="22"/>
              </w:rPr>
            </w:pPr>
            <w:ins w:id="16" w:author="mbeswick" w:date="2010-11-19T11:47:00Z">
              <w:r w:rsidRPr="00174B58">
                <w:rPr>
                  <w:rFonts w:ascii="Comic Sans MS" w:hAnsi="Comic Sans MS"/>
                  <w:szCs w:val="24"/>
                </w:rPr>
                <w:t>Because of my weight I need to wear large clothes that hide my body</w:t>
              </w:r>
            </w:ins>
            <w:del w:id="17" w:author="mbeswick" w:date="2010-11-19T11:47:00Z">
              <w:r w:rsidRPr="00A22419" w:rsidDel="00174B58">
                <w:rPr>
                  <w:rFonts w:ascii="Comic Sans MS" w:hAnsi="Comic Sans MS"/>
                  <w:szCs w:val="24"/>
                </w:rPr>
                <w:delText xml:space="preserve">Because of my weight I </w:delText>
              </w:r>
              <w:r w:rsidRPr="00A22419" w:rsidDel="00174B58">
                <w:rPr>
                  <w:rFonts w:ascii="Comic Sans MS" w:hAnsi="Comic Sans MS"/>
                  <w:b/>
                  <w:i/>
                  <w:szCs w:val="24"/>
                </w:rPr>
                <w:delText>feel the need</w:delText>
              </w:r>
              <w:r w:rsidRPr="00A22419" w:rsidDel="00174B58">
                <w:rPr>
                  <w:rFonts w:ascii="Comic Sans MS" w:hAnsi="Comic Sans MS"/>
                  <w:szCs w:val="24"/>
                </w:rPr>
                <w:delText xml:space="preserve">  to wear clothes that hide my body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924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724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8" w:author="mbeswick" w:date="2010-08-23T12:02:00Z" w:original="%1:5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19" w:author="mbeswick" w:date="2010-11-19T11:44:00Z">
              <w:r w:rsidRPr="00EC5503">
                <w:rPr>
                  <w:rFonts w:ascii="Comic Sans MS" w:hAnsi="Comic Sans MS"/>
                  <w:szCs w:val="24"/>
                </w:rPr>
                <w:t>Because of my weight people think I am unattractive</w:t>
              </w:r>
            </w:ins>
            <w:del w:id="20" w:author="mbeswick" w:date="2010-11-19T11:44:00Z">
              <w:r w:rsidRPr="00A22419" w:rsidDel="00EC5503">
                <w:rPr>
                  <w:rFonts w:ascii="Comic Sans MS" w:hAnsi="Comic Sans MS"/>
                  <w:szCs w:val="24"/>
                </w:rPr>
                <w:delText xml:space="preserve">Because of my weight other </w:delText>
              </w:r>
              <w:r w:rsidRPr="00A22419" w:rsidDel="00EC5503">
                <w:rPr>
                  <w:rFonts w:ascii="Comic Sans MS" w:hAnsi="Comic Sans MS"/>
                  <w:b/>
                  <w:i/>
                  <w:szCs w:val="24"/>
                </w:rPr>
                <w:delText>people think</w:delText>
              </w:r>
              <w:r w:rsidRPr="00A22419" w:rsidDel="00EC5503">
                <w:rPr>
                  <w:rFonts w:ascii="Comic Sans MS" w:hAnsi="Comic Sans MS"/>
                  <w:szCs w:val="24"/>
                </w:rPr>
                <w:delText xml:space="preserve">  I am unattractive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FA2244" w:rsidTr="00A22419">
        <w:trPr>
          <w:gridAfter w:val="1"/>
          <w:wAfter w:w="240" w:type="dxa"/>
          <w:trHeight w:val="96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21" w:author="mbeswick" w:date="2010-08-23T12:02:00Z" w:original="%1:6:0:."/>
              </w:numPr>
              <w:spacing w:before="120"/>
              <w:rPr>
                <w:rFonts w:ascii="Comic Sans MS" w:hAnsi="Comic Sans MS"/>
                <w:smallCaps/>
                <w:szCs w:val="22"/>
              </w:rPr>
            </w:pPr>
            <w:ins w:id="22" w:author="mbeswick" w:date="2010-11-19T11:59:00Z">
              <w:r w:rsidRPr="00B751B4">
                <w:rPr>
                  <w:rFonts w:ascii="Comic Sans MS" w:hAnsi="Comic Sans MS"/>
                  <w:szCs w:val="24"/>
                </w:rPr>
                <w:t>Because of my weight I try to hide pa</w:t>
              </w:r>
            </w:ins>
            <w:ins w:id="23" w:author="mbeswick" w:date="2011-01-17T11:10:00Z">
              <w:r>
                <w:rPr>
                  <w:rFonts w:ascii="Comic Sans MS" w:hAnsi="Comic Sans MS"/>
                  <w:szCs w:val="24"/>
                </w:rPr>
                <w:t>r</w:t>
              </w:r>
            </w:ins>
            <w:ins w:id="24" w:author="mbeswick" w:date="2010-11-19T11:59:00Z">
              <w:r w:rsidRPr="00B751B4">
                <w:rPr>
                  <w:rFonts w:ascii="Comic Sans MS" w:hAnsi="Comic Sans MS"/>
                  <w:szCs w:val="24"/>
                </w:rPr>
                <w:t>t of my body behind other people when I get my picture taken.</w:t>
              </w:r>
            </w:ins>
            <w:ins w:id="25" w:author="mbeswick" w:date="2010-11-19T11:58:00Z">
              <w:r w:rsidRPr="00B751B4">
                <w:rPr>
                  <w:rFonts w:ascii="Comic Sans MS" w:hAnsi="Comic Sans MS"/>
                  <w:szCs w:val="24"/>
                </w:rPr>
                <w:t>.</w:t>
              </w:r>
            </w:ins>
            <w:del w:id="26" w:author="mbeswick" w:date="2010-11-19T11:58:00Z">
              <w:r w:rsidRPr="00A22419" w:rsidDel="00B751B4">
                <w:rPr>
                  <w:rFonts w:ascii="Comic Sans MS" w:hAnsi="Comic Sans MS"/>
                  <w:szCs w:val="24"/>
                </w:rPr>
                <w:delText xml:space="preserve">Because of my weight I </w:delText>
              </w:r>
              <w:r w:rsidRPr="00A22419" w:rsidDel="00B751B4">
                <w:rPr>
                  <w:rFonts w:ascii="Comic Sans MS" w:hAnsi="Comic Sans MS"/>
                  <w:b/>
                  <w:i/>
                  <w:szCs w:val="24"/>
                </w:rPr>
                <w:delText>try to hide</w:delText>
              </w:r>
              <w:r w:rsidRPr="00A22419" w:rsidDel="00B751B4">
                <w:rPr>
                  <w:rFonts w:ascii="Comic Sans MS" w:hAnsi="Comic Sans MS"/>
                  <w:szCs w:val="24"/>
                </w:rPr>
                <w:delText xml:space="preserve">  behind other people when I get my picture taken</w:delText>
              </w:r>
            </w:del>
            <w:r w:rsidRPr="00A22419">
              <w:rPr>
                <w:rFonts w:ascii="Comic Sans MS" w:hAnsi="Comic Sans MS"/>
                <w:szCs w:val="24"/>
              </w:rPr>
              <w:t xml:space="preserve">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805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27" w:author="mbeswick" w:date="2010-08-23T12:02:00Z" w:original="%1: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am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embarrassed</w:t>
            </w:r>
            <w:r w:rsidRPr="00A22419">
              <w:rPr>
                <w:rFonts w:ascii="Comic Sans MS" w:hAnsi="Comic Sans MS"/>
                <w:szCs w:val="24"/>
              </w:rPr>
              <w:t xml:space="preserve">  to exercise around other people…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3"/>
          <w:wAfter w:w="975" w:type="dxa"/>
          <w:trHeight w:val="805"/>
        </w:trPr>
        <w:tc>
          <w:tcPr>
            <w:tcW w:w="1690" w:type="dxa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690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28" w:author="mbeswick" w:date="2010-08-23T12:02:00Z" w:original="%1:8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am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embarrassed</w:t>
            </w:r>
            <w:r w:rsidRPr="00A22419">
              <w:rPr>
                <w:rFonts w:ascii="Comic Sans MS" w:hAnsi="Comic Sans MS"/>
                <w:szCs w:val="24"/>
              </w:rPr>
              <w:t xml:space="preserve">  to eat around </w:t>
            </w:r>
            <w:del w:id="29" w:author="mbeswick" w:date="2011-01-03T13:17:00Z">
              <w:r w:rsidRPr="00A22419" w:rsidDel="00673D57">
                <w:rPr>
                  <w:rFonts w:ascii="Comic Sans MS" w:hAnsi="Comic Sans MS"/>
                  <w:szCs w:val="24"/>
                </w:rPr>
                <w:delText xml:space="preserve">other </w:delText>
              </w:r>
            </w:del>
            <w:r w:rsidRPr="00A22419">
              <w:rPr>
                <w:rFonts w:ascii="Comic Sans MS" w:hAnsi="Comic Sans MS"/>
                <w:szCs w:val="24"/>
              </w:rPr>
              <w:t>people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0" w:author="mbeswick" w:date="2010-08-23T12:02:00Z" w:original="%1:9:0:."/>
              </w:numPr>
              <w:spacing w:before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try to avoid</w:t>
            </w:r>
            <w:r w:rsidRPr="00A22419">
              <w:rPr>
                <w:rFonts w:ascii="Comic Sans MS" w:hAnsi="Comic Sans MS"/>
                <w:szCs w:val="24"/>
              </w:rPr>
              <w:t xml:space="preserve">  people noticing me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123F37" w:rsidTr="00A22419">
        <w:trPr>
          <w:gridAfter w:val="1"/>
          <w:wAfter w:w="240" w:type="dxa"/>
          <w:trHeight w:val="828"/>
        </w:trPr>
        <w:tc>
          <w:tcPr>
            <w:tcW w:w="10308" w:type="dxa"/>
            <w:gridSpan w:val="39"/>
          </w:tcPr>
          <w:p w:rsidR="00CC4CF5" w:rsidRPr="0012194A" w:rsidRDefault="00CC4CF5" w:rsidP="0012194A">
            <w:pPr>
              <w:numPr>
                <w:ilvl w:val="0"/>
                <w:numId w:val="36"/>
                <w:numberingChange w:id="31" w:author="mbeswick" w:date="2010-08-23T12:02:00Z" w:original="%1:10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12194A">
              <w:rPr>
                <w:rFonts w:ascii="Comic Sans MS" w:hAnsi="Comic Sans MS"/>
                <w:szCs w:val="24"/>
              </w:rPr>
              <w:t xml:space="preserve">I feel I can </w:t>
            </w:r>
            <w:r w:rsidRPr="0012194A">
              <w:rPr>
                <w:rFonts w:ascii="Comic Sans MS" w:hAnsi="Comic Sans MS"/>
                <w:b/>
                <w:i/>
                <w:szCs w:val="24"/>
              </w:rPr>
              <w:t>control</w:t>
            </w:r>
            <w:r w:rsidRPr="0012194A">
              <w:rPr>
                <w:rFonts w:ascii="Comic Sans MS" w:hAnsi="Comic Sans MS"/>
                <w:szCs w:val="24"/>
              </w:rPr>
              <w:t xml:space="preserve">  how much I weigh …</w:t>
            </w:r>
            <w:r w:rsidRPr="0012194A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12194A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8A5955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2" w:author="mbeswick" w:date="2010-08-23T12:02:00Z" w:original="%1:1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worry</w:t>
            </w:r>
            <w:r w:rsidRPr="00A22419">
              <w:rPr>
                <w:rFonts w:ascii="Comic Sans MS" w:hAnsi="Comic Sans MS"/>
                <w:szCs w:val="24"/>
              </w:rPr>
              <w:t xml:space="preserve">  about what people say about me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  <w:trHeight w:val="78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3" w:author="mbeswick" w:date="2010-08-23T12:02:00Z" w:original="%1:12:0:."/>
              </w:numPr>
              <w:spacing w:before="300" w:after="120"/>
              <w:rPr>
                <w:rFonts w:ascii="Comic Sans MS" w:hAnsi="Comic Sans MS"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uncomfortable</w:t>
            </w:r>
            <w:del w:id="34" w:author="mbeswick" w:date="2010-08-23T16:29:00Z">
              <w:r w:rsidRPr="00A22419" w:rsidDel="005F7D1A">
                <w:rPr>
                  <w:rFonts w:ascii="Comic Sans MS" w:hAnsi="Comic Sans MS"/>
                  <w:b/>
                  <w:i/>
                  <w:szCs w:val="24"/>
                </w:rPr>
                <w:delText xml:space="preserve"> </w:delText>
              </w:r>
            </w:del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at social events </w:t>
            </w:r>
            <w:ins w:id="35" w:author="mbeswick" w:date="2011-01-03T14:04:00Z">
              <w:r w:rsidRPr="00735DD0">
                <w:rPr>
                  <w:rFonts w:ascii="Comic Sans MS" w:hAnsi="Comic Sans MS"/>
                  <w:szCs w:val="24"/>
                </w:rPr>
                <w:t>(such as going out with friends)</w:t>
              </w:r>
            </w:ins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 w:after="12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  <w:trHeight w:val="84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6" w:author="mbeswick" w:date="2010-08-23T12:02:00Z" w:original="%1:13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I feel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like a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loser</w:t>
            </w:r>
            <w:r w:rsidRPr="00A22419">
              <w:rPr>
                <w:rFonts w:ascii="Comic Sans MS" w:hAnsi="Comic Sans MS"/>
                <w:szCs w:val="24"/>
              </w:rPr>
              <w:t xml:space="preserve">  when people tease me about my weight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888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123F37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4C3AC4" w:rsidRDefault="00CC4CF5" w:rsidP="004C3AC4">
            <w:pPr>
              <w:numPr>
                <w:ilvl w:val="0"/>
                <w:numId w:val="36"/>
                <w:numberingChange w:id="37" w:author="mbeswick" w:date="2010-08-23T12:02:00Z" w:original="%1:14:0:."/>
              </w:numPr>
              <w:spacing w:before="300"/>
              <w:rPr>
                <w:rFonts w:ascii="Comic Sans MS" w:hAnsi="Comic Sans MS"/>
                <w:szCs w:val="22"/>
              </w:rPr>
            </w:pPr>
            <w:r w:rsidRPr="004C3AC4">
              <w:rPr>
                <w:rFonts w:ascii="Comic Sans MS" w:hAnsi="Comic Sans MS"/>
                <w:szCs w:val="24"/>
              </w:rPr>
              <w:t>Because of my weight I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4C3AC4">
              <w:rPr>
                <w:rFonts w:ascii="Comic Sans MS" w:hAnsi="Comic Sans MS"/>
                <w:szCs w:val="24"/>
              </w:rPr>
              <w:t xml:space="preserve">feel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down on myself</w:t>
            </w:r>
            <w:r w:rsidRPr="004C3AC4">
              <w:rPr>
                <w:rFonts w:ascii="Comic Sans MS" w:hAnsi="Comic Sans MS"/>
                <w:szCs w:val="24"/>
              </w:rPr>
              <w:t xml:space="preserve"> …</w:t>
            </w:r>
            <w:r w:rsidRPr="004C3AC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4C3AC4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1"/>
          <w:wAfter w:w="240" w:type="dxa"/>
        </w:trPr>
        <w:tc>
          <w:tcPr>
            <w:tcW w:w="1848" w:type="dxa"/>
            <w:gridSpan w:val="3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2124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8" w:author="mbeswick" w:date="2010-08-23T12:02:00Z" w:original="%1:15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my body feels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uncomfortable </w:t>
            </w:r>
            <w:r w:rsidRPr="00A22419">
              <w:rPr>
                <w:rFonts w:ascii="Comic Sans MS" w:hAnsi="Comic Sans MS"/>
                <w:szCs w:val="24"/>
              </w:rPr>
              <w:t xml:space="preserve"> when I move around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9" w:author="mbeswick" w:date="2010-08-23T12:02:00Z" w:original="%1:16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try to avoid </w:t>
            </w:r>
            <w:r w:rsidRPr="00A22419">
              <w:rPr>
                <w:rFonts w:ascii="Comic Sans MS" w:hAnsi="Comic Sans MS"/>
                <w:szCs w:val="24"/>
              </w:rPr>
              <w:t xml:space="preserve"> exercise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0" w:author="mbeswick" w:date="2010-08-23T12:02:00Z" w:original="%1:1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>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avoid</w:t>
            </w:r>
            <w:r w:rsidRPr="00A22419">
              <w:rPr>
                <w:rFonts w:ascii="Comic Sans MS" w:hAnsi="Comic Sans MS"/>
                <w:szCs w:val="24"/>
              </w:rPr>
              <w:t xml:space="preserve">   being seen in a swim suit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4C3AC4" w:rsidRDefault="00CC4CF5" w:rsidP="004C3AC4">
            <w:pPr>
              <w:numPr>
                <w:ilvl w:val="0"/>
                <w:numId w:val="36"/>
                <w:numberingChange w:id="41" w:author="mbeswick" w:date="2010-08-23T12:02:00Z" w:original="%1:18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4C3AC4">
              <w:rPr>
                <w:rFonts w:ascii="Comic Sans MS" w:hAnsi="Comic Sans MS"/>
                <w:szCs w:val="24"/>
              </w:rPr>
              <w:t xml:space="preserve">Because of my weight I have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problems</w:t>
            </w:r>
            <w:r w:rsidRPr="004C3AC4">
              <w:rPr>
                <w:rFonts w:ascii="Comic Sans MS" w:hAnsi="Comic Sans MS"/>
                <w:szCs w:val="24"/>
              </w:rPr>
              <w:t xml:space="preserve">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making</w:t>
            </w:r>
            <w:r w:rsidRPr="004C3AC4">
              <w:rPr>
                <w:rFonts w:ascii="Comic Sans MS" w:hAnsi="Comic Sans MS"/>
                <w:szCs w:val="24"/>
              </w:rPr>
              <w:t xml:space="preserve">  friends …</w:t>
            </w:r>
            <w:r w:rsidRPr="004C3AC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4C3AC4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990241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990241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4C3AC4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4C3AC4" w:rsidRDefault="00CC4CF5" w:rsidP="004C3AC4">
            <w:pPr>
              <w:numPr>
                <w:ilvl w:val="0"/>
                <w:numId w:val="36"/>
                <w:numberingChange w:id="42" w:author="mbeswick" w:date="2010-08-23T12:02:00Z" w:original="%1:19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4C3AC4">
              <w:rPr>
                <w:rFonts w:ascii="Comic Sans MS" w:hAnsi="Comic Sans MS"/>
                <w:szCs w:val="24"/>
              </w:rPr>
              <w:t xml:space="preserve">My family makes me feel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 xml:space="preserve">bad  </w:t>
            </w:r>
            <w:r w:rsidRPr="004C3AC4">
              <w:rPr>
                <w:rFonts w:ascii="Comic Sans MS" w:hAnsi="Comic Sans MS"/>
                <w:szCs w:val="24"/>
              </w:rPr>
              <w:t xml:space="preserve">about my weight … </w:t>
            </w:r>
            <w:r w:rsidRPr="004C3AC4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8A5955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3" w:author="mbeswick" w:date="2010-08-23T12:02:00Z" w:original="%1:20:0:."/>
              </w:numPr>
              <w:spacing w:before="24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it is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hard</w:t>
            </w:r>
            <w:r w:rsidRPr="00A22419">
              <w:rPr>
                <w:rFonts w:ascii="Comic Sans MS" w:hAnsi="Comic Sans MS"/>
                <w:szCs w:val="24"/>
              </w:rPr>
              <w:t xml:space="preserve">  to find a girlfriend or boyfriend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4" w:author="mbeswick" w:date="2010-08-23T12:02:00Z" w:original="%1:2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45" w:author="mbeswick" w:date="2011-01-14T10:17:00Z">
              <w:r>
                <w:rPr>
                  <w:rFonts w:ascii="Comic Sans MS" w:hAnsi="Comic Sans MS"/>
                  <w:szCs w:val="24"/>
                </w:rPr>
                <w:t>B</w:t>
              </w:r>
              <w:r w:rsidRPr="00A22419">
                <w:rPr>
                  <w:rFonts w:ascii="Comic Sans MS" w:hAnsi="Comic Sans MS"/>
                  <w:szCs w:val="24"/>
                </w:rPr>
                <w:t xml:space="preserve">ecause of my weight </w:t>
              </w:r>
            </w:ins>
            <w:r w:rsidRPr="00A22419">
              <w:rPr>
                <w:rFonts w:ascii="Comic Sans MS" w:hAnsi="Comic Sans MS"/>
                <w:szCs w:val="24"/>
              </w:rPr>
              <w:t xml:space="preserve">I think that people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stare</w:t>
            </w:r>
            <w:r w:rsidRPr="00A22419">
              <w:rPr>
                <w:rFonts w:ascii="Comic Sans MS" w:hAnsi="Comic Sans MS"/>
                <w:szCs w:val="24"/>
              </w:rPr>
              <w:t xml:space="preserve">  at me </w:t>
            </w:r>
            <w:del w:id="46" w:author="mbeswick" w:date="2011-01-14T10:17:00Z">
              <w:r w:rsidRPr="00A22419" w:rsidDel="00842BFC">
                <w:rPr>
                  <w:rFonts w:ascii="Comic Sans MS" w:hAnsi="Comic Sans MS"/>
                  <w:szCs w:val="24"/>
                </w:rPr>
                <w:delText xml:space="preserve">because of my weight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4C3AC4">
            <w:pPr>
              <w:numPr>
                <w:ilvl w:val="0"/>
                <w:numId w:val="36"/>
                <w:numberingChange w:id="47" w:author="mbeswick" w:date="2010-08-23T12:02:00Z" w:original="%1:22:0:."/>
              </w:numPr>
              <w:spacing w:before="24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feel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people my age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do not include</w:t>
            </w:r>
            <w:r w:rsidRPr="00A22419">
              <w:rPr>
                <w:rFonts w:ascii="Comic Sans MS" w:hAnsi="Comic Sans MS"/>
                <w:szCs w:val="24"/>
              </w:rPr>
              <w:t xml:space="preserve"> me in things …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8" w:author="mbeswick" w:date="2010-08-23T12:02:00Z" w:original="%1:23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I worry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that my weight will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prevent</w:t>
            </w:r>
            <w:r w:rsidRPr="00A22419">
              <w:rPr>
                <w:rFonts w:ascii="Comic Sans MS" w:hAnsi="Comic Sans MS"/>
                <w:szCs w:val="24"/>
              </w:rPr>
              <w:t xml:space="preserve">  me from getting a good job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FA2244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9" w:author="mbeswick" w:date="2010-08-23T12:02:00Z" w:original="%1:24:0:."/>
              </w:numPr>
              <w:spacing w:before="12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it is difficult</w:t>
            </w:r>
            <w:r w:rsidRPr="00A22419">
              <w:rPr>
                <w:rFonts w:ascii="Comic Sans MS" w:hAnsi="Comic Sans MS"/>
                <w:szCs w:val="24"/>
              </w:rPr>
              <w:t xml:space="preserve">  for me to wear the clothes I want to wear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50" w:author="mbeswick" w:date="2010-08-23T12:02:00Z" w:original="%1:25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it is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hard</w:t>
            </w:r>
            <w:r w:rsidRPr="00A22419">
              <w:rPr>
                <w:rFonts w:ascii="Comic Sans MS" w:hAnsi="Comic Sans MS"/>
                <w:szCs w:val="24"/>
              </w:rPr>
              <w:t xml:space="preserve"> 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for me</w:t>
            </w:r>
            <w:r w:rsidRPr="00A22419">
              <w:rPr>
                <w:rFonts w:ascii="Comic Sans MS" w:hAnsi="Comic Sans MS"/>
                <w:szCs w:val="24"/>
              </w:rPr>
              <w:t xml:space="preserve"> to find clothes that fit me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51" w:author="mbeswick" w:date="2010-08-23T12:02:00Z" w:original="%1:26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exercising is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hard</w:t>
            </w:r>
            <w:r w:rsidRPr="00A22419">
              <w:rPr>
                <w:rFonts w:ascii="Comic Sans MS" w:hAnsi="Comic Sans MS"/>
                <w:szCs w:val="24"/>
              </w:rPr>
              <w:t xml:space="preserve"> </w:t>
            </w:r>
            <w:del w:id="52" w:author="mbeswick" w:date="2010-08-23T12:02:00Z">
              <w:r w:rsidRPr="00A22419" w:rsidDel="00DD149E">
                <w:rPr>
                  <w:rFonts w:ascii="Comic Sans MS" w:hAnsi="Comic Sans MS"/>
                  <w:szCs w:val="24"/>
                </w:rPr>
                <w:delText xml:space="preserve"> </w:delText>
              </w:r>
            </w:del>
            <w:r w:rsidRPr="00990241">
              <w:rPr>
                <w:rFonts w:ascii="Comic Sans MS" w:hAnsi="Comic Sans MS"/>
                <w:b/>
                <w:i/>
                <w:szCs w:val="24"/>
              </w:rPr>
              <w:t>for me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53" w:author="mbeswick" w:date="2010-08-23T12:02:00Z" w:original="%1:2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I am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happy</w:t>
            </w:r>
            <w:r>
              <w:rPr>
                <w:rFonts w:ascii="Comic Sans MS" w:hAnsi="Comic Sans MS"/>
                <w:szCs w:val="24"/>
              </w:rPr>
              <w:t xml:space="preserve"> with </w:t>
            </w:r>
            <w:r w:rsidRPr="00990241">
              <w:rPr>
                <w:rFonts w:ascii="Comic Sans MS" w:hAnsi="Comic Sans MS"/>
                <w:szCs w:val="24"/>
              </w:rPr>
              <w:t>how much</w:t>
            </w:r>
            <w:r>
              <w:rPr>
                <w:rFonts w:ascii="Comic Sans MS" w:hAnsi="Comic Sans MS"/>
                <w:szCs w:val="24"/>
              </w:rPr>
              <w:t xml:space="preserve"> I weigh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Del="007610C6" w:rsidTr="0012194A">
        <w:trPr>
          <w:del w:id="54" w:author="mbeswick" w:date="2010-11-03T10:24:00Z"/>
        </w:trPr>
        <w:tc>
          <w:tcPr>
            <w:tcW w:w="10548" w:type="dxa"/>
            <w:gridSpan w:val="40"/>
          </w:tcPr>
          <w:p w:rsidR="00CC4CF5" w:rsidRDefault="00CC4CF5" w:rsidP="00CC4CF5">
            <w:pPr>
              <w:spacing w:before="300" w:after="600"/>
              <w:rPr>
                <w:del w:id="55" w:author="mbeswick" w:date="2010-11-03T10:24:00Z"/>
                <w:rFonts w:ascii="Comic Sans MS" w:hAnsi="Comic Sans MS"/>
                <w:b/>
                <w:smallCaps/>
                <w:kern w:val="28"/>
                <w:sz w:val="36"/>
                <w:szCs w:val="24"/>
              </w:rPr>
              <w:pPrChange w:id="56" w:author="mbeswick" w:date="2010-11-03T10:24:00Z">
                <w:pPr>
                  <w:keepNext/>
                  <w:keepLines/>
                  <w:spacing w:before="300" w:after="600"/>
                  <w:ind w:left="576"/>
                  <w:jc w:val="center"/>
                  <w:outlineLvl w:val="0"/>
                </w:pPr>
              </w:pPrChange>
            </w:pP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57" w:author="mbeswick" w:date="2010-08-23T12:02:00Z" w:original="%1:28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58" w:author="mbeswick" w:date="2011-01-17T11:26:00Z">
              <w:r w:rsidDel="009164A1">
                <w:rPr>
                  <w:rFonts w:ascii="Comic Sans MS" w:hAnsi="Comic Sans MS"/>
                  <w:szCs w:val="24"/>
                </w:rPr>
                <w:delText xml:space="preserve">Because of my weight </w:delText>
              </w:r>
            </w:del>
            <w:r>
              <w:rPr>
                <w:rFonts w:ascii="Comic Sans MS" w:hAnsi="Comic Sans MS"/>
                <w:szCs w:val="24"/>
              </w:rPr>
              <w:t xml:space="preserve">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worry </w:t>
            </w:r>
            <w:r w:rsidRPr="00990241">
              <w:rPr>
                <w:rFonts w:ascii="Comic Sans MS" w:hAnsi="Comic Sans MS"/>
                <w:szCs w:val="24"/>
              </w:rPr>
              <w:t xml:space="preserve">that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everything</w:t>
            </w:r>
            <w:r>
              <w:rPr>
                <w:rFonts w:ascii="Comic Sans MS" w:hAnsi="Comic Sans MS"/>
                <w:szCs w:val="24"/>
              </w:rPr>
              <w:t xml:space="preserve"> I eat will make me gain weight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0159F1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0159F1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59" w:author="mbeswick" w:date="2010-08-23T12:02:00Z" w:original="%1:29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Because of my weight 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need </w:t>
            </w:r>
            <w:r w:rsidRPr="00990241">
              <w:rPr>
                <w:rFonts w:ascii="Comic Sans MS" w:hAnsi="Comic Sans MS"/>
                <w:szCs w:val="24"/>
              </w:rPr>
              <w:t>to wear</w:t>
            </w:r>
            <w:r>
              <w:rPr>
                <w:rFonts w:ascii="Comic Sans MS" w:hAnsi="Comic Sans MS"/>
                <w:szCs w:val="24"/>
              </w:rPr>
              <w:t xml:space="preserve"> clothes that </w:t>
            </w:r>
            <w:r w:rsidRPr="00990241">
              <w:rPr>
                <w:rFonts w:ascii="Comic Sans MS" w:hAnsi="Comic Sans MS"/>
                <w:szCs w:val="24"/>
              </w:rPr>
              <w:t>hide</w:t>
            </w:r>
            <w:r>
              <w:rPr>
                <w:rFonts w:ascii="Comic Sans MS" w:hAnsi="Comic Sans MS"/>
                <w:szCs w:val="24"/>
              </w:rPr>
              <w:t xml:space="preserve"> how heavy I am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60" w:author="mbeswick" w:date="2010-08-23T12:02:00Z" w:original="%1:30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worry </w:t>
            </w:r>
            <w:r w:rsidRPr="00990241">
              <w:rPr>
                <w:rFonts w:ascii="Comic Sans MS" w:hAnsi="Comic Sans MS"/>
                <w:szCs w:val="24"/>
              </w:rPr>
              <w:t>how much</w:t>
            </w:r>
            <w:r>
              <w:rPr>
                <w:rFonts w:ascii="Comic Sans MS" w:hAnsi="Comic Sans MS"/>
                <w:szCs w:val="24"/>
              </w:rPr>
              <w:t xml:space="preserve"> I will weigh when I am older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61" w:author="mbeswick" w:date="2010-08-23T12:02:00Z" w:original="%1:3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worry</w:t>
            </w:r>
            <w:r>
              <w:rPr>
                <w:rFonts w:ascii="Comic Sans MS" w:hAnsi="Comic Sans MS"/>
                <w:szCs w:val="24"/>
              </w:rPr>
              <w:t xml:space="preserve"> about how my weight will affect my </w:t>
            </w:r>
            <w:r w:rsidRPr="00990241">
              <w:rPr>
                <w:rFonts w:ascii="Comic Sans MS" w:hAnsi="Comic Sans MS"/>
                <w:szCs w:val="24"/>
              </w:rPr>
              <w:t>health…</w:t>
            </w:r>
            <w:r w:rsidRPr="00A22419">
              <w:rPr>
                <w:rFonts w:ascii="Comic Sans MS" w:hAnsi="Comic Sans MS"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4C3AC4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62" w:author="mbeswick" w:date="2010-08-23T12:02:00Z" w:original="%1:32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990241">
              <w:rPr>
                <w:rFonts w:ascii="Comic Sans MS" w:hAnsi="Comic Sans MS"/>
                <w:szCs w:val="24"/>
              </w:rPr>
              <w:t xml:space="preserve">Because of my weight I feel that people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don’t want to </w:t>
            </w:r>
            <w:del w:id="63" w:author="mbeswick" w:date="2011-01-17T11:27:00Z">
              <w:r w:rsidRPr="00990241" w:rsidDel="002B3C3B">
                <w:rPr>
                  <w:rFonts w:ascii="Comic Sans MS" w:hAnsi="Comic Sans MS"/>
                  <w:b/>
                  <w:i/>
                  <w:szCs w:val="24"/>
                </w:rPr>
                <w:delText>hang out</w:delText>
              </w:r>
            </w:del>
            <w:ins w:id="64" w:author="mbeswick" w:date="2011-01-17T11:27:00Z">
              <w:r>
                <w:rPr>
                  <w:rFonts w:ascii="Comic Sans MS" w:hAnsi="Comic Sans MS"/>
                  <w:b/>
                  <w:i/>
                  <w:szCs w:val="24"/>
                </w:rPr>
                <w:t>spend time</w:t>
              </w:r>
            </w:ins>
            <w:ins w:id="65" w:author="mbeswick" w:date="2011-01-17T11:28:00Z">
              <w:r>
                <w:rPr>
                  <w:rFonts w:ascii="Comic Sans MS" w:hAnsi="Comic Sans MS"/>
                  <w:b/>
                  <w:i/>
                  <w:szCs w:val="24"/>
                </w:rPr>
                <w:t xml:space="preserve"> </w:t>
              </w:r>
            </w:ins>
            <w:r w:rsidRPr="00990241">
              <w:rPr>
                <w:rFonts w:ascii="Comic Sans MS" w:hAnsi="Comic Sans MS"/>
                <w:szCs w:val="24"/>
              </w:rPr>
              <w:t xml:space="preserve"> with me</w:t>
            </w:r>
            <w:r w:rsidRPr="00990241">
              <w:rPr>
                <w:rFonts w:ascii="Comic Sans MS" w:hAnsi="Comic Sans MS"/>
                <w:b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4C3AC4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4C3AC4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</w:tbl>
    <w:p w:rsidR="00CC4CF5" w:rsidRDefault="00CC4CF5" w:rsidP="00D71CB4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sectPr w:rsidR="00CC4CF5" w:rsidSect="006C74E4">
      <w:footerReference w:type="even" r:id="rId7"/>
      <w:footerReference w:type="default" r:id="rId8"/>
      <w:type w:val="continuous"/>
      <w:pgSz w:w="12240" w:h="15840" w:code="1"/>
      <w:pgMar w:top="1008" w:right="1080" w:bottom="1008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F5" w:rsidRDefault="00CC4CF5">
      <w:r>
        <w:separator/>
      </w:r>
    </w:p>
  </w:endnote>
  <w:endnote w:type="continuationSeparator" w:id="1">
    <w:p w:rsidR="00CC4CF5" w:rsidRDefault="00CC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gns M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CF5" w:rsidRDefault="00CC4CF5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CF5" w:rsidRDefault="00CC4CF5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F5" w:rsidRDefault="00CC4CF5">
      <w:r>
        <w:separator/>
      </w:r>
    </w:p>
  </w:footnote>
  <w:footnote w:type="continuationSeparator" w:id="1">
    <w:p w:rsidR="00CC4CF5" w:rsidRDefault="00CC4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CE4C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73C06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02CFE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9CE4E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8"/>
    <w:multiLevelType w:val="singleLevel"/>
    <w:tmpl w:val="04AEC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025F29D3"/>
    <w:multiLevelType w:val="hybridMultilevel"/>
    <w:tmpl w:val="48A2E1DE"/>
    <w:lvl w:ilvl="0" w:tplc="239457B6">
      <w:start w:val="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mirrorMargins/>
  <w:stylePaneFormatFilter w:val="3F0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D44"/>
    <w:rsid w:val="000159F1"/>
    <w:rsid w:val="00015CDA"/>
    <w:rsid w:val="00022EDE"/>
    <w:rsid w:val="000303BF"/>
    <w:rsid w:val="0003399A"/>
    <w:rsid w:val="0005244A"/>
    <w:rsid w:val="00064031"/>
    <w:rsid w:val="000765E6"/>
    <w:rsid w:val="00084F36"/>
    <w:rsid w:val="0009746D"/>
    <w:rsid w:val="000A6722"/>
    <w:rsid w:val="000C20FC"/>
    <w:rsid w:val="000D7D95"/>
    <w:rsid w:val="00100E10"/>
    <w:rsid w:val="0010657F"/>
    <w:rsid w:val="001076C5"/>
    <w:rsid w:val="0011326A"/>
    <w:rsid w:val="0012194A"/>
    <w:rsid w:val="00123A12"/>
    <w:rsid w:val="00123F37"/>
    <w:rsid w:val="00126BD7"/>
    <w:rsid w:val="0014172F"/>
    <w:rsid w:val="00157266"/>
    <w:rsid w:val="00164166"/>
    <w:rsid w:val="00174B58"/>
    <w:rsid w:val="001905BE"/>
    <w:rsid w:val="001B0C2F"/>
    <w:rsid w:val="001B1D8B"/>
    <w:rsid w:val="001C417F"/>
    <w:rsid w:val="001D0206"/>
    <w:rsid w:val="001D037A"/>
    <w:rsid w:val="001D0BE1"/>
    <w:rsid w:val="001D4A2B"/>
    <w:rsid w:val="001D4DF0"/>
    <w:rsid w:val="001F1842"/>
    <w:rsid w:val="001F71A5"/>
    <w:rsid w:val="00201D40"/>
    <w:rsid w:val="00216766"/>
    <w:rsid w:val="00222E06"/>
    <w:rsid w:val="0023633D"/>
    <w:rsid w:val="002559A2"/>
    <w:rsid w:val="002572D5"/>
    <w:rsid w:val="00262EB3"/>
    <w:rsid w:val="00270113"/>
    <w:rsid w:val="00290452"/>
    <w:rsid w:val="002966E9"/>
    <w:rsid w:val="002B3C3B"/>
    <w:rsid w:val="002B61E1"/>
    <w:rsid w:val="002C6ACE"/>
    <w:rsid w:val="002D6848"/>
    <w:rsid w:val="002F250F"/>
    <w:rsid w:val="002F6F92"/>
    <w:rsid w:val="003141D6"/>
    <w:rsid w:val="0031541D"/>
    <w:rsid w:val="003232A6"/>
    <w:rsid w:val="00323F9B"/>
    <w:rsid w:val="0032500C"/>
    <w:rsid w:val="00350706"/>
    <w:rsid w:val="00360410"/>
    <w:rsid w:val="003768B7"/>
    <w:rsid w:val="00383576"/>
    <w:rsid w:val="0038542E"/>
    <w:rsid w:val="003A792A"/>
    <w:rsid w:val="003C14F1"/>
    <w:rsid w:val="003C1A39"/>
    <w:rsid w:val="003D459B"/>
    <w:rsid w:val="003E2742"/>
    <w:rsid w:val="00400937"/>
    <w:rsid w:val="004264B7"/>
    <w:rsid w:val="0043725A"/>
    <w:rsid w:val="00443169"/>
    <w:rsid w:val="00443DA7"/>
    <w:rsid w:val="00453FCB"/>
    <w:rsid w:val="00464B20"/>
    <w:rsid w:val="00470F49"/>
    <w:rsid w:val="00472DF5"/>
    <w:rsid w:val="00476978"/>
    <w:rsid w:val="00486796"/>
    <w:rsid w:val="00494CFA"/>
    <w:rsid w:val="004A373E"/>
    <w:rsid w:val="004A715C"/>
    <w:rsid w:val="004B4648"/>
    <w:rsid w:val="004C23D5"/>
    <w:rsid w:val="004C3AC4"/>
    <w:rsid w:val="004D59EC"/>
    <w:rsid w:val="004E2EA5"/>
    <w:rsid w:val="004E31CD"/>
    <w:rsid w:val="004E377F"/>
    <w:rsid w:val="004F2590"/>
    <w:rsid w:val="004F6F02"/>
    <w:rsid w:val="005031F1"/>
    <w:rsid w:val="00504A7C"/>
    <w:rsid w:val="00522E97"/>
    <w:rsid w:val="00543907"/>
    <w:rsid w:val="00555357"/>
    <w:rsid w:val="00564D0F"/>
    <w:rsid w:val="00565A49"/>
    <w:rsid w:val="0056735E"/>
    <w:rsid w:val="005719D3"/>
    <w:rsid w:val="00574258"/>
    <w:rsid w:val="00593C0C"/>
    <w:rsid w:val="00595715"/>
    <w:rsid w:val="005A0AC8"/>
    <w:rsid w:val="005B6F0D"/>
    <w:rsid w:val="005D16ED"/>
    <w:rsid w:val="005F68D4"/>
    <w:rsid w:val="005F7D1A"/>
    <w:rsid w:val="0060247F"/>
    <w:rsid w:val="00603F3A"/>
    <w:rsid w:val="00605F3C"/>
    <w:rsid w:val="006117F1"/>
    <w:rsid w:val="00614689"/>
    <w:rsid w:val="00626F81"/>
    <w:rsid w:val="00653B7B"/>
    <w:rsid w:val="0066222B"/>
    <w:rsid w:val="00670F96"/>
    <w:rsid w:val="00673D57"/>
    <w:rsid w:val="006865A5"/>
    <w:rsid w:val="006870AE"/>
    <w:rsid w:val="00692E64"/>
    <w:rsid w:val="006938B7"/>
    <w:rsid w:val="006A38C1"/>
    <w:rsid w:val="006C74E4"/>
    <w:rsid w:val="006C7E8D"/>
    <w:rsid w:val="006D3D59"/>
    <w:rsid w:val="006F10A8"/>
    <w:rsid w:val="006F1309"/>
    <w:rsid w:val="007018E5"/>
    <w:rsid w:val="0071799F"/>
    <w:rsid w:val="007317E2"/>
    <w:rsid w:val="00735DD0"/>
    <w:rsid w:val="007374C6"/>
    <w:rsid w:val="00741ACA"/>
    <w:rsid w:val="0074535D"/>
    <w:rsid w:val="00751722"/>
    <w:rsid w:val="00753A8A"/>
    <w:rsid w:val="007610C6"/>
    <w:rsid w:val="007635A9"/>
    <w:rsid w:val="007644E7"/>
    <w:rsid w:val="00770BF4"/>
    <w:rsid w:val="00773E17"/>
    <w:rsid w:val="007B2C69"/>
    <w:rsid w:val="007C4E18"/>
    <w:rsid w:val="007C5411"/>
    <w:rsid w:val="007D097F"/>
    <w:rsid w:val="007D5B2F"/>
    <w:rsid w:val="007D5F69"/>
    <w:rsid w:val="007D6348"/>
    <w:rsid w:val="007D7B1D"/>
    <w:rsid w:val="007E4710"/>
    <w:rsid w:val="007F1109"/>
    <w:rsid w:val="0081466C"/>
    <w:rsid w:val="00842BFC"/>
    <w:rsid w:val="008546FB"/>
    <w:rsid w:val="00857888"/>
    <w:rsid w:val="00864D7D"/>
    <w:rsid w:val="00871216"/>
    <w:rsid w:val="008737DE"/>
    <w:rsid w:val="00882C5E"/>
    <w:rsid w:val="00883A35"/>
    <w:rsid w:val="00892847"/>
    <w:rsid w:val="008A2BFF"/>
    <w:rsid w:val="008A5568"/>
    <w:rsid w:val="008A5955"/>
    <w:rsid w:val="008C5015"/>
    <w:rsid w:val="008D1157"/>
    <w:rsid w:val="009164A1"/>
    <w:rsid w:val="009241F2"/>
    <w:rsid w:val="00955C57"/>
    <w:rsid w:val="009642B1"/>
    <w:rsid w:val="00973ED9"/>
    <w:rsid w:val="009816ED"/>
    <w:rsid w:val="009840AE"/>
    <w:rsid w:val="00990241"/>
    <w:rsid w:val="00995693"/>
    <w:rsid w:val="009A693A"/>
    <w:rsid w:val="009B3FDC"/>
    <w:rsid w:val="009C2803"/>
    <w:rsid w:val="009E1BEC"/>
    <w:rsid w:val="009E22B8"/>
    <w:rsid w:val="009E478E"/>
    <w:rsid w:val="00A1224A"/>
    <w:rsid w:val="00A122F1"/>
    <w:rsid w:val="00A14331"/>
    <w:rsid w:val="00A22419"/>
    <w:rsid w:val="00A34A1D"/>
    <w:rsid w:val="00A41BF8"/>
    <w:rsid w:val="00A44268"/>
    <w:rsid w:val="00A452F6"/>
    <w:rsid w:val="00A4722F"/>
    <w:rsid w:val="00A61A5C"/>
    <w:rsid w:val="00A669A4"/>
    <w:rsid w:val="00A73F9A"/>
    <w:rsid w:val="00A90B56"/>
    <w:rsid w:val="00AA3B00"/>
    <w:rsid w:val="00AA7652"/>
    <w:rsid w:val="00AB4FC2"/>
    <w:rsid w:val="00AC235E"/>
    <w:rsid w:val="00AC3D17"/>
    <w:rsid w:val="00AD0D02"/>
    <w:rsid w:val="00AD6B88"/>
    <w:rsid w:val="00B13509"/>
    <w:rsid w:val="00B27FBE"/>
    <w:rsid w:val="00B36C64"/>
    <w:rsid w:val="00B461B1"/>
    <w:rsid w:val="00B732E7"/>
    <w:rsid w:val="00B751B4"/>
    <w:rsid w:val="00B801DD"/>
    <w:rsid w:val="00BA2E0E"/>
    <w:rsid w:val="00BA50B6"/>
    <w:rsid w:val="00BA5B42"/>
    <w:rsid w:val="00BA625C"/>
    <w:rsid w:val="00BA63AA"/>
    <w:rsid w:val="00BB4E7D"/>
    <w:rsid w:val="00BB615E"/>
    <w:rsid w:val="00BC1702"/>
    <w:rsid w:val="00BC4C6F"/>
    <w:rsid w:val="00BE5E2C"/>
    <w:rsid w:val="00BF1E46"/>
    <w:rsid w:val="00BF26A2"/>
    <w:rsid w:val="00C04390"/>
    <w:rsid w:val="00C134DB"/>
    <w:rsid w:val="00C248C7"/>
    <w:rsid w:val="00C26814"/>
    <w:rsid w:val="00C27F84"/>
    <w:rsid w:val="00C310D7"/>
    <w:rsid w:val="00C3268B"/>
    <w:rsid w:val="00C3271F"/>
    <w:rsid w:val="00C4637A"/>
    <w:rsid w:val="00C57F89"/>
    <w:rsid w:val="00C607F4"/>
    <w:rsid w:val="00C74613"/>
    <w:rsid w:val="00C96B1B"/>
    <w:rsid w:val="00CA6037"/>
    <w:rsid w:val="00CB529A"/>
    <w:rsid w:val="00CB6566"/>
    <w:rsid w:val="00CB66D1"/>
    <w:rsid w:val="00CC4CF5"/>
    <w:rsid w:val="00CD04D1"/>
    <w:rsid w:val="00CD27FE"/>
    <w:rsid w:val="00CD5DF9"/>
    <w:rsid w:val="00CE68E1"/>
    <w:rsid w:val="00CF1543"/>
    <w:rsid w:val="00CF2B9A"/>
    <w:rsid w:val="00CF66F0"/>
    <w:rsid w:val="00CF6A24"/>
    <w:rsid w:val="00D07303"/>
    <w:rsid w:val="00D21C20"/>
    <w:rsid w:val="00D24806"/>
    <w:rsid w:val="00D26A4C"/>
    <w:rsid w:val="00D32326"/>
    <w:rsid w:val="00D43386"/>
    <w:rsid w:val="00D43A72"/>
    <w:rsid w:val="00D62D85"/>
    <w:rsid w:val="00D71CB4"/>
    <w:rsid w:val="00D76471"/>
    <w:rsid w:val="00D77CBF"/>
    <w:rsid w:val="00D81754"/>
    <w:rsid w:val="00D82010"/>
    <w:rsid w:val="00D97115"/>
    <w:rsid w:val="00DA3D44"/>
    <w:rsid w:val="00DA3EC0"/>
    <w:rsid w:val="00DA67D4"/>
    <w:rsid w:val="00DA6DE0"/>
    <w:rsid w:val="00DB4419"/>
    <w:rsid w:val="00DC02D1"/>
    <w:rsid w:val="00DC1420"/>
    <w:rsid w:val="00DD149E"/>
    <w:rsid w:val="00DD77BB"/>
    <w:rsid w:val="00DE2F73"/>
    <w:rsid w:val="00DF09E0"/>
    <w:rsid w:val="00DF3589"/>
    <w:rsid w:val="00E0029C"/>
    <w:rsid w:val="00E10320"/>
    <w:rsid w:val="00E33C7C"/>
    <w:rsid w:val="00E354CF"/>
    <w:rsid w:val="00E455C2"/>
    <w:rsid w:val="00E51215"/>
    <w:rsid w:val="00E57B69"/>
    <w:rsid w:val="00E82AE0"/>
    <w:rsid w:val="00E95B67"/>
    <w:rsid w:val="00E96B8D"/>
    <w:rsid w:val="00EB419B"/>
    <w:rsid w:val="00EB724C"/>
    <w:rsid w:val="00EC5503"/>
    <w:rsid w:val="00EE777D"/>
    <w:rsid w:val="00EF5279"/>
    <w:rsid w:val="00F01FB5"/>
    <w:rsid w:val="00F230CC"/>
    <w:rsid w:val="00F33A81"/>
    <w:rsid w:val="00F40E1D"/>
    <w:rsid w:val="00F51D07"/>
    <w:rsid w:val="00F54379"/>
    <w:rsid w:val="00F55FBD"/>
    <w:rsid w:val="00F80E81"/>
    <w:rsid w:val="00F929F3"/>
    <w:rsid w:val="00F935F9"/>
    <w:rsid w:val="00F93FA8"/>
    <w:rsid w:val="00FA2244"/>
    <w:rsid w:val="00FB5A09"/>
    <w:rsid w:val="00FC77CB"/>
    <w:rsid w:val="00FD72EE"/>
    <w:rsid w:val="00FE4C28"/>
    <w:rsid w:val="00FF5C4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80E81"/>
    <w:pPr>
      <w:spacing w:after="240"/>
    </w:pPr>
    <w:rPr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0E81"/>
    <w:pPr>
      <w:keepNext/>
      <w:keepLines/>
      <w:spacing w:after="360"/>
      <w:jc w:val="center"/>
      <w:outlineLvl w:val="0"/>
    </w:pPr>
    <w:rPr>
      <w:rFonts w:ascii="Arial" w:hAnsi="Arial"/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E81"/>
    <w:pPr>
      <w:keepNext/>
      <w:keepLines/>
      <w:spacing w:after="320"/>
      <w:outlineLvl w:val="1"/>
    </w:pPr>
    <w:rPr>
      <w:rFonts w:ascii="Arial" w:hAnsi="Arial"/>
      <w:b/>
      <w:smallCaps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0E81"/>
    <w:pPr>
      <w:keepNext/>
      <w:keepLines/>
      <w:spacing w:after="28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0E81"/>
    <w:pPr>
      <w:keepNext/>
      <w:keepLines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0E81"/>
    <w:pPr>
      <w:keepNext/>
      <w:keepLines/>
      <w:spacing w:after="280"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0E81"/>
    <w:pPr>
      <w:keepLines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0E81"/>
    <w:pPr>
      <w:keepLines/>
      <w:outlineLvl w:val="6"/>
    </w:pPr>
    <w:rPr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0E81"/>
    <w:pPr>
      <w:keepNext/>
      <w:keepLines/>
      <w:suppressAutoHyphens/>
      <w:spacing w:after="480"/>
      <w:jc w:val="center"/>
      <w:outlineLvl w:val="7"/>
    </w:pPr>
    <w:rPr>
      <w:rFonts w:ascii="Imprint MT Shadow" w:hAnsi="Imprint MT Shadow"/>
      <w:smallCaps/>
      <w:sz w:val="4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0E81"/>
    <w:pPr>
      <w:keepNext/>
      <w:suppressAutoHyphens/>
      <w:spacing w:before="360" w:after="360"/>
      <w:outlineLvl w:val="8"/>
    </w:pPr>
    <w:rPr>
      <w:rFonts w:ascii="Signs MT" w:hAnsi="Signs MT"/>
      <w:sz w:val="7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3F9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23F9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23F9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23F9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23F9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23F9B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23F9B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23F9B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23F9B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F80E81"/>
    <w:pPr>
      <w:tabs>
        <w:tab w:val="right" w:pos="9360"/>
      </w:tabs>
      <w:spacing w:after="0"/>
    </w:pPr>
    <w:rPr>
      <w:rFonts w:ascii="Arial" w:hAnsi="Arial"/>
      <w:b/>
      <w:smallCaps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23F9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80E81"/>
    <w:pPr>
      <w:pBdr>
        <w:top w:val="single" w:sz="6" w:space="1" w:color="auto"/>
      </w:pBdr>
      <w:tabs>
        <w:tab w:val="right" w:pos="9360"/>
      </w:tabs>
      <w:spacing w:after="0"/>
    </w:pPr>
    <w:rPr>
      <w:rFonts w:ascii="Arial Narrow" w:hAnsi="Arial Narrow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3F9B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F80E81"/>
    <w:rPr>
      <w:rFonts w:ascii="Arial Narrow" w:hAnsi="Arial Narrow" w:cs="Times New Roman"/>
      <w:sz w:val="16"/>
    </w:rPr>
  </w:style>
  <w:style w:type="paragraph" w:styleId="TOC1">
    <w:name w:val="toc 1"/>
    <w:basedOn w:val="Normal"/>
    <w:next w:val="Normal"/>
    <w:uiPriority w:val="99"/>
    <w:semiHidden/>
    <w:rsid w:val="00F80E81"/>
    <w:pPr>
      <w:tabs>
        <w:tab w:val="right" w:leader="dot" w:pos="9360"/>
      </w:tabs>
      <w:ind w:left="360" w:hanging="360"/>
    </w:pPr>
    <w:rPr>
      <w:rFonts w:ascii="Arial" w:hAnsi="Arial"/>
      <w:b/>
      <w:smallCaps/>
    </w:rPr>
  </w:style>
  <w:style w:type="paragraph" w:styleId="TOC2">
    <w:name w:val="toc 2"/>
    <w:basedOn w:val="Normal"/>
    <w:next w:val="Normal"/>
    <w:uiPriority w:val="99"/>
    <w:semiHidden/>
    <w:rsid w:val="00F80E81"/>
    <w:pPr>
      <w:tabs>
        <w:tab w:val="right" w:leader="dot" w:pos="9360"/>
      </w:tabs>
      <w:ind w:left="1080" w:hanging="360"/>
    </w:pPr>
    <w:rPr>
      <w:rFonts w:ascii="Arial" w:hAnsi="Arial"/>
      <w:b/>
    </w:rPr>
  </w:style>
  <w:style w:type="character" w:styleId="EndnoteReference">
    <w:name w:val="endnote reference"/>
    <w:basedOn w:val="DefaultParagraphFont"/>
    <w:uiPriority w:val="99"/>
    <w:semiHidden/>
    <w:rsid w:val="00F80E81"/>
    <w:rPr>
      <w:rFonts w:ascii="Times New Roman" w:hAnsi="Times New Roman" w:cs="Times New Roman"/>
      <w:sz w:val="24"/>
      <w:vertAlign w:val="superscript"/>
    </w:rPr>
  </w:style>
  <w:style w:type="paragraph" w:styleId="ListNumber">
    <w:name w:val="List Number"/>
    <w:basedOn w:val="Normal"/>
    <w:uiPriority w:val="99"/>
    <w:rsid w:val="00F80E81"/>
    <w:pPr>
      <w:keepLines/>
      <w:ind w:left="216" w:hanging="216"/>
    </w:pPr>
    <w:rPr>
      <w:rFonts w:ascii="Arial Narrow" w:hAnsi="Arial Narrow"/>
      <w:sz w:val="22"/>
    </w:rPr>
  </w:style>
  <w:style w:type="paragraph" w:styleId="ListNumber2">
    <w:name w:val="List Number 2"/>
    <w:basedOn w:val="Normal"/>
    <w:uiPriority w:val="99"/>
    <w:rsid w:val="00F80E81"/>
    <w:pPr>
      <w:keepLines/>
      <w:ind w:left="1080" w:hanging="720"/>
    </w:pPr>
  </w:style>
  <w:style w:type="paragraph" w:styleId="ListNumber3">
    <w:name w:val="List Number 3"/>
    <w:basedOn w:val="Normal"/>
    <w:uiPriority w:val="99"/>
    <w:rsid w:val="00F80E81"/>
    <w:pPr>
      <w:ind w:left="1440" w:hanging="720"/>
    </w:pPr>
  </w:style>
  <w:style w:type="paragraph" w:styleId="ListNumber4">
    <w:name w:val="List Number 4"/>
    <w:basedOn w:val="Normal"/>
    <w:uiPriority w:val="99"/>
    <w:rsid w:val="00F80E81"/>
    <w:pPr>
      <w:ind w:left="1800" w:hanging="720"/>
    </w:pPr>
  </w:style>
  <w:style w:type="paragraph" w:styleId="ListNumber5">
    <w:name w:val="List Number 5"/>
    <w:basedOn w:val="Normal"/>
    <w:uiPriority w:val="99"/>
    <w:rsid w:val="00F80E81"/>
    <w:pPr>
      <w:ind w:left="2160" w:hanging="720"/>
    </w:pPr>
  </w:style>
  <w:style w:type="paragraph" w:styleId="List">
    <w:name w:val="List"/>
    <w:basedOn w:val="Normal"/>
    <w:uiPriority w:val="99"/>
    <w:rsid w:val="00F80E81"/>
    <w:pPr>
      <w:keepLines/>
      <w:ind w:left="360" w:hanging="360"/>
    </w:pPr>
    <w:rPr>
      <w:rFonts w:ascii="Arial Narrow" w:hAnsi="Arial Narrow"/>
      <w:sz w:val="22"/>
    </w:rPr>
  </w:style>
  <w:style w:type="paragraph" w:styleId="Title">
    <w:name w:val="Title"/>
    <w:basedOn w:val="Normal"/>
    <w:link w:val="TitleChar"/>
    <w:uiPriority w:val="99"/>
    <w:qFormat/>
    <w:rsid w:val="00F80E81"/>
    <w:pPr>
      <w:keepNext/>
      <w:keepLines/>
      <w:pageBreakBefore/>
      <w:suppressAutoHyphens/>
      <w:spacing w:after="480"/>
      <w:jc w:val="center"/>
    </w:pPr>
    <w:rPr>
      <w:rFonts w:ascii="Arial Rounded MT Bold" w:hAnsi="Arial Rounded MT Bold"/>
      <w:b/>
      <w:smallCaps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323F9B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80E81"/>
    <w:pPr>
      <w:spacing w:before="120" w:after="120"/>
    </w:pPr>
    <w:rPr>
      <w:rFonts w:ascii="Arial Narrow" w:hAnsi="Arial Narrow"/>
      <w:b/>
      <w:sz w:val="20"/>
    </w:rPr>
  </w:style>
  <w:style w:type="paragraph" w:styleId="Subtitle">
    <w:name w:val="Subtitle"/>
    <w:basedOn w:val="Normal"/>
    <w:link w:val="SubtitleChar"/>
    <w:uiPriority w:val="99"/>
    <w:qFormat/>
    <w:rsid w:val="00F80E81"/>
    <w:pPr>
      <w:keepNext/>
      <w:keepLines/>
      <w:spacing w:after="280"/>
      <w:jc w:val="center"/>
    </w:pPr>
    <w:rPr>
      <w:rFonts w:ascii="Arial" w:hAnsi="Arial"/>
      <w:smallCaps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23F9B"/>
    <w:rPr>
      <w:rFonts w:ascii="Cambria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80E81"/>
    <w:pPr>
      <w:shd w:val="pct15" w:color="000000" w:fill="FFFFFF"/>
      <w:spacing w:before="120" w:after="120"/>
    </w:pPr>
    <w:rPr>
      <w:rFonts w:ascii="Arial Narrow" w:hAnsi="Arial Narrow"/>
      <w:b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23F9B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F80E81"/>
    <w:pPr>
      <w:shd w:val="pct15" w:color="000000" w:fill="FFFFFF"/>
      <w:spacing w:before="60" w:after="120"/>
    </w:pPr>
    <w:rPr>
      <w:rFonts w:ascii="Arial Narrow" w:hAnsi="Arial Narrow"/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23F9B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F80E81"/>
    <w:pPr>
      <w:shd w:val="pct20" w:color="000000" w:fill="FFFFFF"/>
      <w:spacing w:before="60" w:after="120"/>
    </w:pPr>
    <w:rPr>
      <w:rFonts w:ascii="Arial Narrow" w:hAnsi="Arial Narrow"/>
      <w:b/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23F9B"/>
    <w:rPr>
      <w:rFonts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F80E81"/>
    <w:pPr>
      <w:spacing w:before="120" w:after="120"/>
      <w:ind w:left="331" w:hanging="374"/>
    </w:pPr>
    <w:rPr>
      <w:rFonts w:ascii="Arial Narrow" w:hAnsi="Arial Narrow"/>
      <w:b/>
      <w:smallCaps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23F9B"/>
    <w:rPr>
      <w:rFonts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F80E8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23F9B"/>
    <w:rPr>
      <w:rFonts w:cs="Times New Roman"/>
      <w:sz w:val="2"/>
    </w:rPr>
  </w:style>
  <w:style w:type="table" w:styleId="TableGrid">
    <w:name w:val="Table Grid"/>
    <w:basedOn w:val="TableNormal"/>
    <w:uiPriority w:val="99"/>
    <w:rsid w:val="00476978"/>
    <w:pPr>
      <w:spacing w:after="24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27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3F9B"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773E1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3E1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92E6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92E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94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614DE-11AE-4D64-BC2E-1B15DAD8F327}"/>
</file>

<file path=customXml/itemProps2.xml><?xml version="1.0" encoding="utf-8"?>
<ds:datastoreItem xmlns:ds="http://schemas.openxmlformats.org/officeDocument/2006/customXml" ds:itemID="{B3DEA8CD-8056-48C9-9086-6897392AAC7C}"/>
</file>

<file path=customXml/itemProps3.xml><?xml version="1.0" encoding="utf-8"?>
<ds:datastoreItem xmlns:ds="http://schemas.openxmlformats.org/officeDocument/2006/customXml" ds:itemID="{C3458B2E-8A3E-4F8E-907E-CE11404FE1F4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575</TotalTime>
  <Pages>5</Pages>
  <Words>785</Words>
  <Characters>4323</Characters>
  <Application>Microsoft Office Outlook</Application>
  <DocSecurity>0</DocSecurity>
  <Lines>0</Lines>
  <Paragraphs>0</Paragraphs>
  <ScaleCrop>false</ScaleCrop>
  <Company>Univ of Washington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IS YOUR LIFE GOING NOW</dc:title>
  <dc:subject/>
  <dc:creator>Catherine McFarland</dc:creator>
  <cp:keywords/>
  <dc:description/>
  <cp:lastModifiedBy>mbeswick</cp:lastModifiedBy>
  <cp:revision>55</cp:revision>
  <cp:lastPrinted>2010-08-23T14:58:00Z</cp:lastPrinted>
  <dcterms:created xsi:type="dcterms:W3CDTF">2010-05-24T17:11:00Z</dcterms:created>
  <dcterms:modified xsi:type="dcterms:W3CDTF">2011-01-17T10:29:00Z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251000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