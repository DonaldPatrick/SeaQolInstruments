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Override PartName="/word/comments.xml" ContentType="application/vnd.openxmlformats-officedocument.wordprocessingml.commen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390C" w:rsidRPr="00607023" w:rsidRDefault="00010881" w:rsidP="00E558FD">
      <w:pPr>
        <w:spacing w:after="0" w:line="240" w:lineRule="auto"/>
        <w:jc w:val="center"/>
        <w:rPr>
          <w:rFonts w:ascii="Times New Roman" w:hAnsi="Times New Roman"/>
          <w:sz w:val="24"/>
          <w:szCs w:val="24"/>
        </w:rPr>
      </w:pPr>
      <w:r>
        <w:rPr>
          <w:rFonts w:ascii="Times New Roman" w:hAnsi="Times New Roman"/>
          <w:sz w:val="24"/>
          <w:szCs w:val="24"/>
        </w:rPr>
        <w:t>OWL</w:t>
      </w:r>
      <w:r w:rsidR="0018390C" w:rsidRPr="00607023">
        <w:rPr>
          <w:rFonts w:ascii="Times New Roman" w:hAnsi="Times New Roman"/>
          <w:sz w:val="24"/>
          <w:szCs w:val="24"/>
        </w:rPr>
        <w:t>QOL</w:t>
      </w:r>
    </w:p>
    <w:p w:rsidR="0018390C" w:rsidRDefault="0018390C" w:rsidP="00E558FD">
      <w:pPr>
        <w:spacing w:after="0" w:line="240" w:lineRule="auto"/>
        <w:jc w:val="center"/>
        <w:rPr>
          <w:rFonts w:ascii="Times New Roman" w:hAnsi="Times New Roman"/>
          <w:sz w:val="24"/>
          <w:szCs w:val="24"/>
        </w:rPr>
      </w:pPr>
      <w:r>
        <w:rPr>
          <w:rFonts w:ascii="Times New Roman" w:hAnsi="Times New Roman"/>
          <w:sz w:val="24"/>
          <w:szCs w:val="24"/>
        </w:rPr>
        <w:t>Suggested American Sign Language Translation Approaches and Progress to Date</w:t>
      </w:r>
    </w:p>
    <w:p w:rsidR="0018390C" w:rsidRDefault="0018390C" w:rsidP="00DA31B5">
      <w:pPr>
        <w:spacing w:after="0" w:line="240" w:lineRule="auto"/>
        <w:jc w:val="center"/>
        <w:rPr>
          <w:rFonts w:ascii="Times New Roman" w:hAnsi="Times New Roman"/>
          <w:sz w:val="24"/>
          <w:szCs w:val="24"/>
        </w:rPr>
      </w:pPr>
      <w:r>
        <w:rPr>
          <w:rFonts w:ascii="Times New Roman" w:hAnsi="Times New Roman"/>
          <w:sz w:val="24"/>
          <w:szCs w:val="24"/>
        </w:rPr>
        <w:t>March 21, 2011</w:t>
      </w:r>
    </w:p>
    <w:p w:rsidR="0018390C" w:rsidRDefault="0018390C" w:rsidP="00DA31B5">
      <w:pPr>
        <w:spacing w:after="0" w:line="240" w:lineRule="auto"/>
        <w:jc w:val="center"/>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 xml:space="preserve">The American Sign Language (ASL) Translation Work Group (TWG) is responsible for the translation into ASL of all English source material needed by the </w:t>
      </w:r>
      <w:smartTag w:uri="urn:schemas-microsoft-com:office:smarttags" w:element="place">
        <w:smartTag w:uri="urn:schemas-microsoft-com:office:smarttags" w:element="PlaceName">
          <w:r>
            <w:rPr>
              <w:rFonts w:ascii="Times New Roman" w:hAnsi="Times New Roman"/>
              <w:sz w:val="24"/>
              <w:szCs w:val="24"/>
            </w:rPr>
            <w:t>National</w:t>
          </w:r>
        </w:smartTag>
        <w:r>
          <w:rPr>
            <w:rFonts w:ascii="Times New Roman" w:hAnsi="Times New Roman"/>
            <w:sz w:val="24"/>
            <w:szCs w:val="24"/>
          </w:rPr>
          <w:t xml:space="preserve"> </w:t>
        </w:r>
        <w:smartTag w:uri="urn:schemas-microsoft-com:office:smarttags" w:element="PlaceType">
          <w:r>
            <w:rPr>
              <w:rFonts w:ascii="Times New Roman" w:hAnsi="Times New Roman"/>
              <w:sz w:val="24"/>
              <w:szCs w:val="24"/>
            </w:rPr>
            <w:t>Center</w:t>
          </w:r>
        </w:smartTag>
      </w:smartTag>
      <w:r>
        <w:rPr>
          <w:rFonts w:ascii="Times New Roman" w:hAnsi="Times New Roman"/>
          <w:sz w:val="24"/>
          <w:szCs w:val="24"/>
        </w:rPr>
        <w:t xml:space="preserve"> for Deaf Health Research.  The Obesity and Weight Loss </w:t>
      </w:r>
      <w:r w:rsidR="00010881">
        <w:rPr>
          <w:rFonts w:ascii="Times New Roman" w:hAnsi="Times New Roman"/>
          <w:sz w:val="24"/>
          <w:szCs w:val="24"/>
        </w:rPr>
        <w:t>Quality of Life instrument (OWL</w:t>
      </w:r>
      <w:r>
        <w:rPr>
          <w:rFonts w:ascii="Times New Roman" w:hAnsi="Times New Roman"/>
          <w:sz w:val="24"/>
          <w:szCs w:val="24"/>
        </w:rPr>
        <w:t xml:space="preserve">QOL) was assigned to us for translation.  We were informed that the </w:t>
      </w:r>
      <w:r w:rsidR="00010881">
        <w:rPr>
          <w:rFonts w:ascii="Times New Roman" w:hAnsi="Times New Roman"/>
          <w:sz w:val="24"/>
          <w:szCs w:val="24"/>
        </w:rPr>
        <w:t>OWLQOL</w:t>
      </w:r>
      <w:r>
        <w:rPr>
          <w:rFonts w:ascii="Times New Roman" w:hAnsi="Times New Roman"/>
          <w:sz w:val="24"/>
          <w:szCs w:val="24"/>
        </w:rPr>
        <w:t xml:space="preserve"> developers would like to review our translation.  This report is provided for that purpose.</w:t>
      </w:r>
    </w:p>
    <w:p w:rsidR="0018390C" w:rsidRDefault="0018390C" w:rsidP="00DA31B5">
      <w:pPr>
        <w:spacing w:after="0" w:line="240" w:lineRule="auto"/>
        <w:rPr>
          <w:rFonts w:ascii="Times New Roman" w:hAnsi="Times New Roman"/>
          <w:sz w:val="24"/>
          <w:szCs w:val="24"/>
        </w:rPr>
      </w:pPr>
    </w:p>
    <w:p w:rsidR="0018390C" w:rsidRDefault="0018390C" w:rsidP="00DA31B5">
      <w:pPr>
        <w:spacing w:after="0" w:line="240" w:lineRule="auto"/>
        <w:rPr>
          <w:rFonts w:ascii="Times New Roman" w:hAnsi="Times New Roman"/>
          <w:sz w:val="24"/>
          <w:szCs w:val="24"/>
        </w:rPr>
      </w:pPr>
      <w:r>
        <w:rPr>
          <w:rFonts w:ascii="Times New Roman" w:hAnsi="Times New Roman"/>
          <w:sz w:val="24"/>
          <w:szCs w:val="24"/>
        </w:rPr>
        <w:t xml:space="preserve">The TWG frequently encounters English source material that cannot easily be translated into ASL.  Among such translation problems are source material forms (e.g., instrument questions or answers) that embed two or more concepts that would not be embedded in ASL due to the language’s dialogic nature, presumptions of knowledge that are not valid with many deaf persons, or problems arising from the necessity to present ASL visually – on film – rather than in </w:t>
      </w:r>
      <w:proofErr w:type="gramStart"/>
      <w:r>
        <w:rPr>
          <w:rFonts w:ascii="Times New Roman" w:hAnsi="Times New Roman"/>
          <w:sz w:val="24"/>
          <w:szCs w:val="24"/>
        </w:rPr>
        <w:t>print</w:t>
      </w:r>
      <w:proofErr w:type="gramEnd"/>
      <w:r>
        <w:rPr>
          <w:rFonts w:ascii="Times New Roman" w:hAnsi="Times New Roman"/>
          <w:sz w:val="24"/>
          <w:szCs w:val="24"/>
        </w:rPr>
        <w:t xml:space="preserve"> (e.g., where “skimming” among many answers is possible).</w:t>
      </w:r>
      <w:r>
        <w:rPr>
          <w:rStyle w:val="FootnoteReference"/>
          <w:rFonts w:ascii="Times New Roman" w:hAnsi="Times New Roman"/>
          <w:sz w:val="24"/>
          <w:szCs w:val="24"/>
        </w:rPr>
        <w:footnoteReference w:id="1"/>
      </w:r>
      <w:r>
        <w:rPr>
          <w:rFonts w:ascii="Times New Roman" w:hAnsi="Times New Roman"/>
          <w:sz w:val="24"/>
          <w:szCs w:val="24"/>
        </w:rPr>
        <w:t xml:space="preserve"> </w:t>
      </w:r>
    </w:p>
    <w:p w:rsidR="0018390C" w:rsidRPr="00607023" w:rsidRDefault="0018390C" w:rsidP="00DA31B5">
      <w:pPr>
        <w:spacing w:after="0" w:line="240" w:lineRule="auto"/>
        <w:rPr>
          <w:rFonts w:ascii="Times New Roman" w:hAnsi="Times New Roman"/>
          <w:sz w:val="24"/>
          <w:szCs w:val="24"/>
        </w:rPr>
      </w:pPr>
    </w:p>
    <w:p w:rsidR="0018390C" w:rsidRPr="00607023" w:rsidRDefault="0018390C" w:rsidP="00607023">
      <w:pPr>
        <w:spacing w:line="240" w:lineRule="auto"/>
        <w:rPr>
          <w:rFonts w:ascii="Times New Roman" w:hAnsi="Times New Roman"/>
          <w:sz w:val="24"/>
          <w:szCs w:val="24"/>
        </w:rPr>
      </w:pPr>
      <w:r>
        <w:rPr>
          <w:rFonts w:ascii="Times New Roman" w:hAnsi="Times New Roman"/>
          <w:sz w:val="24"/>
          <w:szCs w:val="24"/>
        </w:rPr>
        <w:t>Since some of these pro</w:t>
      </w:r>
      <w:r w:rsidR="00010881">
        <w:rPr>
          <w:rFonts w:ascii="Times New Roman" w:hAnsi="Times New Roman"/>
          <w:sz w:val="24"/>
          <w:szCs w:val="24"/>
        </w:rPr>
        <w:t>blems were presented by the OWL</w:t>
      </w:r>
      <w:r>
        <w:rPr>
          <w:rFonts w:ascii="Times New Roman" w:hAnsi="Times New Roman"/>
          <w:sz w:val="24"/>
          <w:szCs w:val="24"/>
        </w:rPr>
        <w:t>QOL, we herein describe the approach the TWG has taken in translating this instrument into ASL.  Before presenting a table of our preferred translation choices, we wish to describe the main problems we e</w:t>
      </w:r>
      <w:r w:rsidR="00010881">
        <w:rPr>
          <w:rFonts w:ascii="Times New Roman" w:hAnsi="Times New Roman"/>
          <w:sz w:val="24"/>
          <w:szCs w:val="24"/>
        </w:rPr>
        <w:t>ncountered working with the OWL</w:t>
      </w:r>
      <w:r>
        <w:rPr>
          <w:rFonts w:ascii="Times New Roman" w:hAnsi="Times New Roman"/>
          <w:sz w:val="24"/>
          <w:szCs w:val="24"/>
        </w:rPr>
        <w:t xml:space="preserve">QOL and how we proposed to resolve them. </w:t>
      </w:r>
    </w:p>
    <w:p w:rsidR="0018390C" w:rsidRPr="00607023" w:rsidRDefault="0018390C" w:rsidP="00607023">
      <w:pPr>
        <w:spacing w:line="240" w:lineRule="auto"/>
        <w:rPr>
          <w:rFonts w:ascii="Times New Roman" w:hAnsi="Times New Roman"/>
          <w:sz w:val="24"/>
          <w:szCs w:val="24"/>
        </w:rPr>
      </w:pPr>
      <w:r w:rsidRPr="00607023">
        <w:rPr>
          <w:rFonts w:ascii="Times New Roman" w:hAnsi="Times New Roman"/>
          <w:sz w:val="24"/>
          <w:szCs w:val="24"/>
        </w:rPr>
        <w:t xml:space="preserve">The </w:t>
      </w:r>
      <w:r w:rsidR="00010881">
        <w:rPr>
          <w:rFonts w:ascii="Times New Roman" w:hAnsi="Times New Roman"/>
          <w:sz w:val="24"/>
          <w:szCs w:val="24"/>
        </w:rPr>
        <w:t>OWL</w:t>
      </w:r>
      <w:r>
        <w:rPr>
          <w:rFonts w:ascii="Times New Roman" w:hAnsi="Times New Roman"/>
          <w:sz w:val="24"/>
          <w:szCs w:val="24"/>
        </w:rPr>
        <w:t>QOL</w:t>
      </w:r>
      <w:r w:rsidRPr="00607023">
        <w:rPr>
          <w:rFonts w:ascii="Times New Roman" w:hAnsi="Times New Roman"/>
          <w:sz w:val="24"/>
          <w:szCs w:val="24"/>
        </w:rPr>
        <w:t xml:space="preserve"> relies on the use of “I” statements which</w:t>
      </w:r>
      <w:r>
        <w:rPr>
          <w:rFonts w:ascii="Times New Roman" w:hAnsi="Times New Roman"/>
          <w:sz w:val="24"/>
          <w:szCs w:val="24"/>
        </w:rPr>
        <w:t xml:space="preserve">, in English, </w:t>
      </w:r>
      <w:r w:rsidRPr="00607023">
        <w:rPr>
          <w:rFonts w:ascii="Times New Roman" w:hAnsi="Times New Roman"/>
          <w:sz w:val="24"/>
          <w:szCs w:val="24"/>
        </w:rPr>
        <w:t>assumes “respondent agenc</w:t>
      </w:r>
      <w:r>
        <w:rPr>
          <w:rFonts w:ascii="Times New Roman" w:hAnsi="Times New Roman"/>
          <w:sz w:val="24"/>
          <w:szCs w:val="24"/>
        </w:rPr>
        <w:t>y.”   Using “I” statements in a written English</w:t>
      </w:r>
      <w:r w:rsidRPr="00607023">
        <w:rPr>
          <w:rFonts w:ascii="Times New Roman" w:hAnsi="Times New Roman"/>
          <w:sz w:val="24"/>
          <w:szCs w:val="24"/>
        </w:rPr>
        <w:t xml:space="preserve"> instrument allows the r</w:t>
      </w:r>
      <w:r>
        <w:rPr>
          <w:rFonts w:ascii="Times New Roman" w:hAnsi="Times New Roman"/>
          <w:sz w:val="24"/>
          <w:szCs w:val="24"/>
        </w:rPr>
        <w:t>espondent</w:t>
      </w:r>
      <w:r w:rsidRPr="00607023">
        <w:rPr>
          <w:rFonts w:ascii="Times New Roman" w:hAnsi="Times New Roman"/>
          <w:sz w:val="24"/>
          <w:szCs w:val="24"/>
        </w:rPr>
        <w:t xml:space="preserve"> to assess </w:t>
      </w:r>
      <w:r>
        <w:rPr>
          <w:rFonts w:ascii="Times New Roman" w:hAnsi="Times New Roman"/>
          <w:sz w:val="24"/>
          <w:szCs w:val="24"/>
        </w:rPr>
        <w:t xml:space="preserve">the personal </w:t>
      </w:r>
      <w:r w:rsidRPr="00607023">
        <w:rPr>
          <w:rFonts w:ascii="Times New Roman" w:hAnsi="Times New Roman"/>
          <w:sz w:val="24"/>
          <w:szCs w:val="24"/>
        </w:rPr>
        <w:t xml:space="preserve">validity of the statement by reading it </w:t>
      </w:r>
      <w:r>
        <w:rPr>
          <w:rFonts w:ascii="Times New Roman" w:hAnsi="Times New Roman"/>
          <w:sz w:val="24"/>
          <w:szCs w:val="24"/>
        </w:rPr>
        <w:t xml:space="preserve">(in “I” form) to determine </w:t>
      </w:r>
      <w:r w:rsidRPr="00607023">
        <w:rPr>
          <w:rFonts w:ascii="Times New Roman" w:hAnsi="Times New Roman"/>
          <w:sz w:val="24"/>
          <w:szCs w:val="24"/>
        </w:rPr>
        <w:t xml:space="preserve">if </w:t>
      </w:r>
      <w:r>
        <w:rPr>
          <w:rFonts w:ascii="Times New Roman" w:hAnsi="Times New Roman"/>
          <w:sz w:val="24"/>
          <w:szCs w:val="24"/>
        </w:rPr>
        <w:t xml:space="preserve">the stated </w:t>
      </w:r>
      <w:r w:rsidRPr="00607023">
        <w:rPr>
          <w:rFonts w:ascii="Times New Roman" w:hAnsi="Times New Roman"/>
          <w:sz w:val="24"/>
          <w:szCs w:val="24"/>
        </w:rPr>
        <w:t xml:space="preserve">reality matches their experience. </w:t>
      </w:r>
      <w:r>
        <w:rPr>
          <w:rFonts w:ascii="Times New Roman" w:hAnsi="Times New Roman"/>
          <w:sz w:val="24"/>
          <w:szCs w:val="24"/>
        </w:rPr>
        <w:t xml:space="preserve"> </w:t>
      </w:r>
      <w:r w:rsidRPr="00607023">
        <w:rPr>
          <w:rFonts w:ascii="Times New Roman" w:hAnsi="Times New Roman"/>
          <w:sz w:val="24"/>
          <w:szCs w:val="24"/>
        </w:rPr>
        <w:t xml:space="preserve">This technique in written English does not have a functional equivalent in ASL.  </w:t>
      </w:r>
      <w:r>
        <w:rPr>
          <w:rFonts w:ascii="Times New Roman" w:hAnsi="Times New Roman"/>
          <w:sz w:val="24"/>
          <w:szCs w:val="24"/>
        </w:rPr>
        <w:t>In part, this is due to</w:t>
      </w:r>
      <w:r w:rsidRPr="00607023">
        <w:rPr>
          <w:rFonts w:ascii="Times New Roman" w:hAnsi="Times New Roman"/>
          <w:sz w:val="24"/>
          <w:szCs w:val="24"/>
        </w:rPr>
        <w:t xml:space="preserve"> the fact that ASL </w:t>
      </w:r>
      <w:r>
        <w:rPr>
          <w:rFonts w:ascii="Times New Roman" w:hAnsi="Times New Roman"/>
          <w:sz w:val="24"/>
          <w:szCs w:val="24"/>
        </w:rPr>
        <w:t xml:space="preserve">is not a </w:t>
      </w:r>
      <w:r w:rsidRPr="00607023">
        <w:rPr>
          <w:rFonts w:ascii="Times New Roman" w:hAnsi="Times New Roman"/>
          <w:sz w:val="24"/>
          <w:szCs w:val="24"/>
        </w:rPr>
        <w:t xml:space="preserve">written </w:t>
      </w:r>
      <w:r>
        <w:rPr>
          <w:rFonts w:ascii="Times New Roman" w:hAnsi="Times New Roman"/>
          <w:sz w:val="24"/>
          <w:szCs w:val="24"/>
        </w:rPr>
        <w:t>language but,</w:t>
      </w:r>
      <w:r w:rsidRPr="00607023">
        <w:rPr>
          <w:rFonts w:ascii="Times New Roman" w:hAnsi="Times New Roman"/>
          <w:sz w:val="24"/>
          <w:szCs w:val="24"/>
        </w:rPr>
        <w:t xml:space="preserve"> more importantly, since agency resides with the </w:t>
      </w:r>
      <w:r>
        <w:rPr>
          <w:rFonts w:ascii="Times New Roman" w:hAnsi="Times New Roman"/>
          <w:sz w:val="24"/>
          <w:szCs w:val="24"/>
        </w:rPr>
        <w:t xml:space="preserve">ASL </w:t>
      </w:r>
      <w:r w:rsidRPr="00607023">
        <w:rPr>
          <w:rFonts w:ascii="Times New Roman" w:hAnsi="Times New Roman"/>
          <w:sz w:val="24"/>
          <w:szCs w:val="24"/>
        </w:rPr>
        <w:t>signer, “I” statements necessarily have to be</w:t>
      </w:r>
      <w:r>
        <w:rPr>
          <w:rFonts w:ascii="Times New Roman" w:hAnsi="Times New Roman"/>
          <w:sz w:val="24"/>
          <w:szCs w:val="24"/>
        </w:rPr>
        <w:t xml:space="preserve"> translated as </w:t>
      </w:r>
      <w:r w:rsidRPr="00607023">
        <w:rPr>
          <w:rFonts w:ascii="Times New Roman" w:hAnsi="Times New Roman"/>
          <w:sz w:val="24"/>
          <w:szCs w:val="24"/>
        </w:rPr>
        <w:t xml:space="preserve">“you” statements. </w:t>
      </w:r>
      <w:r>
        <w:rPr>
          <w:rFonts w:ascii="Times New Roman" w:hAnsi="Times New Roman"/>
          <w:sz w:val="24"/>
          <w:szCs w:val="24"/>
        </w:rPr>
        <w:t xml:space="preserve"> That is, the signer on film has to refer to the respondent as “you” since having the signer on film sign “I/me” (referring himself or herself rather than the respondent) would not make sense.</w:t>
      </w:r>
    </w:p>
    <w:p w:rsidR="0018390C" w:rsidRDefault="0018390C" w:rsidP="00607023">
      <w:pPr>
        <w:spacing w:line="240" w:lineRule="auto"/>
        <w:rPr>
          <w:rFonts w:ascii="Times New Roman" w:hAnsi="Times New Roman"/>
          <w:sz w:val="24"/>
          <w:szCs w:val="24"/>
        </w:rPr>
      </w:pPr>
      <w:r w:rsidRPr="00607023">
        <w:rPr>
          <w:rFonts w:ascii="Times New Roman" w:hAnsi="Times New Roman"/>
          <w:sz w:val="24"/>
          <w:szCs w:val="24"/>
        </w:rPr>
        <w:t>Some of the QOL question</w:t>
      </w:r>
      <w:r>
        <w:rPr>
          <w:rFonts w:ascii="Times New Roman" w:hAnsi="Times New Roman"/>
          <w:sz w:val="24"/>
          <w:szCs w:val="24"/>
        </w:rPr>
        <w:t xml:space="preserve">s – ones that directly inquire </w:t>
      </w:r>
      <w:r w:rsidRPr="00607023">
        <w:rPr>
          <w:rFonts w:ascii="Times New Roman" w:hAnsi="Times New Roman"/>
          <w:sz w:val="24"/>
          <w:szCs w:val="24"/>
        </w:rPr>
        <w:t xml:space="preserve">about the internal state of the </w:t>
      </w:r>
      <w:r>
        <w:rPr>
          <w:rFonts w:ascii="Times New Roman" w:hAnsi="Times New Roman"/>
          <w:sz w:val="24"/>
          <w:szCs w:val="24"/>
        </w:rPr>
        <w:t>respondent (e.g., the experience of depression) – lend themselves to this aforementioned translation approach – changing “</w:t>
      </w:r>
      <w:r w:rsidRPr="00607023">
        <w:rPr>
          <w:rFonts w:ascii="Times New Roman" w:hAnsi="Times New Roman"/>
          <w:sz w:val="24"/>
          <w:szCs w:val="24"/>
        </w:rPr>
        <w:t>I” statement</w:t>
      </w:r>
      <w:r>
        <w:rPr>
          <w:rFonts w:ascii="Times New Roman" w:hAnsi="Times New Roman"/>
          <w:sz w:val="24"/>
          <w:szCs w:val="24"/>
        </w:rPr>
        <w:t>s</w:t>
      </w:r>
      <w:r w:rsidRPr="00607023">
        <w:rPr>
          <w:rFonts w:ascii="Times New Roman" w:hAnsi="Times New Roman"/>
          <w:sz w:val="24"/>
          <w:szCs w:val="24"/>
        </w:rPr>
        <w:t xml:space="preserve"> to “you” statement</w:t>
      </w:r>
      <w:r>
        <w:rPr>
          <w:rFonts w:ascii="Times New Roman" w:hAnsi="Times New Roman"/>
          <w:sz w:val="24"/>
          <w:szCs w:val="24"/>
        </w:rPr>
        <w:t>s</w:t>
      </w:r>
      <w:r w:rsidRPr="00607023">
        <w:rPr>
          <w:rFonts w:ascii="Times New Roman" w:hAnsi="Times New Roman"/>
          <w:sz w:val="24"/>
          <w:szCs w:val="24"/>
        </w:rPr>
        <w:t>.</w:t>
      </w:r>
      <w:r w:rsidR="00010881">
        <w:rPr>
          <w:rFonts w:ascii="Times New Roman" w:hAnsi="Times New Roman"/>
          <w:sz w:val="24"/>
          <w:szCs w:val="24"/>
        </w:rPr>
        <w:t xml:space="preserve">  However, other OWL</w:t>
      </w:r>
      <w:r>
        <w:rPr>
          <w:rFonts w:ascii="Times New Roman" w:hAnsi="Times New Roman"/>
          <w:sz w:val="24"/>
          <w:szCs w:val="24"/>
        </w:rPr>
        <w:t>QOL</w:t>
      </w:r>
      <w:r w:rsidRPr="00607023">
        <w:rPr>
          <w:rFonts w:ascii="Times New Roman" w:hAnsi="Times New Roman"/>
          <w:sz w:val="24"/>
          <w:szCs w:val="24"/>
        </w:rPr>
        <w:t xml:space="preserve"> </w:t>
      </w:r>
      <w:r>
        <w:rPr>
          <w:rFonts w:ascii="Times New Roman" w:hAnsi="Times New Roman"/>
          <w:sz w:val="24"/>
          <w:szCs w:val="24"/>
        </w:rPr>
        <w:t xml:space="preserve">questions do not allow for this rather straightforward form of translation.  These other questions employ a two-step logical sequence that requires a different translation approach.  These questions first require the respondent to consider a particular </w:t>
      </w:r>
      <w:r w:rsidRPr="00607023">
        <w:rPr>
          <w:rFonts w:ascii="Times New Roman" w:hAnsi="Times New Roman"/>
          <w:sz w:val="24"/>
          <w:szCs w:val="24"/>
        </w:rPr>
        <w:t xml:space="preserve">experience </w:t>
      </w:r>
      <w:r>
        <w:rPr>
          <w:rFonts w:ascii="Times New Roman" w:hAnsi="Times New Roman"/>
          <w:sz w:val="24"/>
          <w:szCs w:val="24"/>
        </w:rPr>
        <w:t xml:space="preserve">that may or may not match their reality (or even their knowledge base) and, within the same question, the respondent is then asked to reflect on their feelings or </w:t>
      </w:r>
      <w:r w:rsidRPr="00607023">
        <w:rPr>
          <w:rFonts w:ascii="Times New Roman" w:hAnsi="Times New Roman"/>
          <w:sz w:val="24"/>
          <w:szCs w:val="24"/>
        </w:rPr>
        <w:t>thoughts about that experience.</w:t>
      </w:r>
      <w:r>
        <w:rPr>
          <w:rFonts w:ascii="Times New Roman" w:hAnsi="Times New Roman"/>
          <w:sz w:val="24"/>
          <w:szCs w:val="24"/>
        </w:rPr>
        <w:t xml:space="preserve"> </w:t>
      </w:r>
      <w:r w:rsidRPr="00607023">
        <w:rPr>
          <w:rFonts w:ascii="Times New Roman" w:hAnsi="Times New Roman"/>
          <w:sz w:val="24"/>
          <w:szCs w:val="24"/>
        </w:rPr>
        <w:t xml:space="preserve"> </w:t>
      </w:r>
      <w:r>
        <w:rPr>
          <w:rFonts w:ascii="Times New Roman" w:hAnsi="Times New Roman"/>
          <w:sz w:val="24"/>
          <w:szCs w:val="24"/>
        </w:rPr>
        <w:t>For these two-step questions to be comprehensible in ASL, the steps must be separated from one another.</w:t>
      </w:r>
      <w:r w:rsidRPr="00607023">
        <w:rPr>
          <w:rFonts w:ascii="Times New Roman" w:hAnsi="Times New Roman"/>
          <w:sz w:val="24"/>
          <w:szCs w:val="24"/>
        </w:rPr>
        <w:t xml:space="preserve">  </w:t>
      </w:r>
      <w:r>
        <w:rPr>
          <w:rFonts w:ascii="Times New Roman" w:hAnsi="Times New Roman"/>
          <w:sz w:val="24"/>
          <w:szCs w:val="24"/>
        </w:rPr>
        <w:t>W</w:t>
      </w:r>
      <w:r w:rsidRPr="00607023">
        <w:rPr>
          <w:rFonts w:ascii="Times New Roman" w:hAnsi="Times New Roman"/>
          <w:sz w:val="24"/>
          <w:szCs w:val="24"/>
        </w:rPr>
        <w:t>e first</w:t>
      </w:r>
      <w:r>
        <w:rPr>
          <w:rFonts w:ascii="Times New Roman" w:hAnsi="Times New Roman"/>
          <w:sz w:val="24"/>
          <w:szCs w:val="24"/>
        </w:rPr>
        <w:t xml:space="preserve"> must</w:t>
      </w:r>
      <w:r w:rsidRPr="00607023">
        <w:rPr>
          <w:rFonts w:ascii="Times New Roman" w:hAnsi="Times New Roman"/>
          <w:sz w:val="24"/>
          <w:szCs w:val="24"/>
        </w:rPr>
        <w:t xml:space="preserve"> establish </w:t>
      </w:r>
      <w:r>
        <w:rPr>
          <w:rFonts w:ascii="Times New Roman" w:hAnsi="Times New Roman"/>
          <w:sz w:val="24"/>
          <w:szCs w:val="24"/>
        </w:rPr>
        <w:lastRenderedPageBreak/>
        <w:t xml:space="preserve">that the given </w:t>
      </w:r>
      <w:r w:rsidRPr="00607023">
        <w:rPr>
          <w:rFonts w:ascii="Times New Roman" w:hAnsi="Times New Roman"/>
          <w:sz w:val="24"/>
          <w:szCs w:val="24"/>
        </w:rPr>
        <w:t>experience</w:t>
      </w:r>
      <w:r>
        <w:rPr>
          <w:rFonts w:ascii="Times New Roman" w:hAnsi="Times New Roman"/>
          <w:sz w:val="24"/>
          <w:szCs w:val="24"/>
        </w:rPr>
        <w:t xml:space="preserve"> exists (i.e., is real for some people), </w:t>
      </w:r>
      <w:r w:rsidRPr="00607023">
        <w:rPr>
          <w:rFonts w:ascii="Times New Roman" w:hAnsi="Times New Roman"/>
          <w:sz w:val="24"/>
          <w:szCs w:val="24"/>
        </w:rPr>
        <w:t xml:space="preserve">then </w:t>
      </w:r>
      <w:r>
        <w:rPr>
          <w:rFonts w:ascii="Times New Roman" w:hAnsi="Times New Roman"/>
          <w:sz w:val="24"/>
          <w:szCs w:val="24"/>
        </w:rPr>
        <w:t>we can ask if the</w:t>
      </w:r>
      <w:r w:rsidRPr="00607023">
        <w:rPr>
          <w:rFonts w:ascii="Times New Roman" w:hAnsi="Times New Roman"/>
          <w:sz w:val="24"/>
          <w:szCs w:val="24"/>
        </w:rPr>
        <w:t xml:space="preserve"> </w:t>
      </w:r>
      <w:r>
        <w:rPr>
          <w:rFonts w:ascii="Times New Roman" w:hAnsi="Times New Roman"/>
          <w:sz w:val="24"/>
          <w:szCs w:val="24"/>
        </w:rPr>
        <w:t xml:space="preserve">experience </w:t>
      </w:r>
      <w:r w:rsidRPr="00607023">
        <w:rPr>
          <w:rFonts w:ascii="Times New Roman" w:hAnsi="Times New Roman"/>
          <w:sz w:val="24"/>
          <w:szCs w:val="24"/>
        </w:rPr>
        <w:t xml:space="preserve">is applicable to </w:t>
      </w:r>
      <w:r>
        <w:rPr>
          <w:rFonts w:ascii="Times New Roman" w:hAnsi="Times New Roman"/>
          <w:sz w:val="24"/>
          <w:szCs w:val="24"/>
        </w:rPr>
        <w:t>the respondent</w:t>
      </w:r>
      <w:r w:rsidRPr="00607023">
        <w:rPr>
          <w:rFonts w:ascii="Times New Roman" w:hAnsi="Times New Roman"/>
          <w:sz w:val="24"/>
          <w:szCs w:val="24"/>
        </w:rPr>
        <w:t xml:space="preserve">.  </w:t>
      </w:r>
    </w:p>
    <w:p w:rsidR="0018390C" w:rsidRDefault="00010881" w:rsidP="00607023">
      <w:pPr>
        <w:spacing w:line="240" w:lineRule="auto"/>
        <w:rPr>
          <w:rFonts w:ascii="Times New Roman" w:hAnsi="Times New Roman"/>
          <w:sz w:val="24"/>
          <w:szCs w:val="24"/>
        </w:rPr>
      </w:pPr>
      <w:r>
        <w:rPr>
          <w:rFonts w:ascii="Times New Roman" w:hAnsi="Times New Roman"/>
          <w:sz w:val="24"/>
          <w:szCs w:val="24"/>
        </w:rPr>
        <w:t>Finally, the OWL</w:t>
      </w:r>
      <w:r w:rsidR="0018390C">
        <w:rPr>
          <w:rFonts w:ascii="Times New Roman" w:hAnsi="Times New Roman"/>
          <w:sz w:val="24"/>
          <w:szCs w:val="24"/>
        </w:rPr>
        <w:t xml:space="preserve">QOL’s 7-point </w:t>
      </w:r>
      <w:proofErr w:type="spellStart"/>
      <w:r w:rsidR="0018390C">
        <w:rPr>
          <w:rFonts w:ascii="Times New Roman" w:hAnsi="Times New Roman"/>
          <w:sz w:val="24"/>
          <w:szCs w:val="24"/>
        </w:rPr>
        <w:t>Likert</w:t>
      </w:r>
      <w:proofErr w:type="spellEnd"/>
      <w:r w:rsidR="0018390C">
        <w:rPr>
          <w:rFonts w:ascii="Times New Roman" w:hAnsi="Times New Roman"/>
          <w:sz w:val="24"/>
          <w:szCs w:val="24"/>
        </w:rPr>
        <w:t xml:space="preserve"> response scale presents the aforementioned challenge where skimming the answer choices on a written page does not equate to presenting each of the scale’s 7 possible answer choices in ASL after every question.  This would pose a considerable “viewing burden” on the respondent.  Another problem with the answer scale is that ASL often lexicalizes concepts in a much more fluid manner than does English.  English utilizes distinct words for different “levels” of the same concept (e.g., the concept of anger or, in this case, the concept of agreement).  In contrast, ASL typically would not employ distinctly different signs for each level of the central concept.  Rather, the manner in which the central concept is signed would be signed “strongly” or “weakly,” slowly or quickly, with varied facial expressions, or via other, more nuanced variations of the central concept’s general ASL sign.  For both of these reasons, the TWG recommends presenting the 7-point </w:t>
      </w:r>
      <w:proofErr w:type="spellStart"/>
      <w:r w:rsidR="0018390C">
        <w:rPr>
          <w:rFonts w:ascii="Times New Roman" w:hAnsi="Times New Roman"/>
          <w:sz w:val="24"/>
          <w:szCs w:val="24"/>
        </w:rPr>
        <w:t>Likert</w:t>
      </w:r>
      <w:proofErr w:type="spellEnd"/>
      <w:r w:rsidR="0018390C">
        <w:rPr>
          <w:rFonts w:ascii="Times New Roman" w:hAnsi="Times New Roman"/>
          <w:sz w:val="24"/>
          <w:szCs w:val="24"/>
        </w:rPr>
        <w:t xml:space="preserve"> scale with only the first and last scale points specifically defined (anchored).</w:t>
      </w:r>
    </w:p>
    <w:p w:rsidR="0018390C" w:rsidRPr="000328C9" w:rsidRDefault="0018390C" w:rsidP="00607023">
      <w:pPr>
        <w:spacing w:line="240" w:lineRule="auto"/>
        <w:rPr>
          <w:rFonts w:ascii="Times New Roman" w:hAnsi="Times New Roman"/>
          <w:sz w:val="24"/>
          <w:szCs w:val="24"/>
        </w:rPr>
      </w:pPr>
      <w:r>
        <w:rPr>
          <w:rFonts w:ascii="Times New Roman" w:hAnsi="Times New Roman"/>
          <w:sz w:val="24"/>
          <w:szCs w:val="24"/>
        </w:rPr>
        <w:t xml:space="preserve">The following table presents our recommended translations.  The ASL translations are shown in English for readers of this report, of course.  They were not arrived at through a formal back-translation </w:t>
      </w:r>
      <w:proofErr w:type="gramStart"/>
      <w:r>
        <w:rPr>
          <w:rFonts w:ascii="Times New Roman" w:hAnsi="Times New Roman"/>
          <w:sz w:val="24"/>
          <w:szCs w:val="24"/>
        </w:rPr>
        <w:t>process, that</w:t>
      </w:r>
      <w:proofErr w:type="gramEnd"/>
      <w:r>
        <w:rPr>
          <w:rFonts w:ascii="Times New Roman" w:hAnsi="Times New Roman"/>
          <w:sz w:val="24"/>
          <w:szCs w:val="24"/>
        </w:rPr>
        <w:t xml:space="preserve"> is, translated from ASL to English by someone unfamiliar with the English source material.  Rather the TWG determined the ASL translations we recommend and then we back-translated these ourselves to create the table below.  We did this to save time in case there are questions or concerns regarding our approach to handling the translation challenges described above.  If there are no pressing concerns in these regards, then we would be happy to engage someone to formally back-translate our ASL into English.</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4788"/>
        <w:gridCol w:w="4788"/>
      </w:tblGrid>
      <w:tr w:rsidR="0018390C" w:rsidRPr="00607023" w:rsidTr="006352C0">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 xml:space="preserve">Original </w:t>
            </w:r>
            <w:r w:rsidR="00010881">
              <w:rPr>
                <w:rFonts w:ascii="Times New Roman" w:hAnsi="Times New Roman"/>
                <w:b/>
                <w:sz w:val="24"/>
                <w:szCs w:val="24"/>
              </w:rPr>
              <w:t>OWLQOL</w:t>
            </w:r>
            <w:r w:rsidRPr="00C04C83">
              <w:rPr>
                <w:rFonts w:ascii="Times New Roman" w:hAnsi="Times New Roman"/>
                <w:b/>
                <w:sz w:val="24"/>
                <w:szCs w:val="24"/>
              </w:rPr>
              <w:t xml:space="preserve"> English Text</w:t>
            </w:r>
          </w:p>
        </w:tc>
        <w:tc>
          <w:tcPr>
            <w:tcW w:w="2500" w:type="pct"/>
          </w:tcPr>
          <w:p w:rsidR="0018390C" w:rsidRPr="00C04C83" w:rsidRDefault="0018390C" w:rsidP="00424888">
            <w:pPr>
              <w:spacing w:after="0" w:line="240" w:lineRule="auto"/>
              <w:jc w:val="center"/>
              <w:rPr>
                <w:rFonts w:ascii="Times New Roman" w:hAnsi="Times New Roman"/>
                <w:b/>
                <w:sz w:val="24"/>
                <w:szCs w:val="24"/>
              </w:rPr>
            </w:pPr>
            <w:r w:rsidRPr="00C04C83">
              <w:rPr>
                <w:rFonts w:ascii="Times New Roman" w:hAnsi="Times New Roman"/>
                <w:b/>
                <w:sz w:val="24"/>
                <w:szCs w:val="24"/>
              </w:rPr>
              <w:t>English version of ASL Translation</w:t>
            </w:r>
          </w:p>
        </w:tc>
      </w:tr>
      <w:tr w:rsidR="0018390C" w:rsidRPr="00607023" w:rsidTr="006352C0">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Our next set of questions asks about quality of life in relation to weight status.  Some of the statements may make you feel unhappy or uncomfortable.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The next several questions are about your weight and how it affects you. Please be aware that the questions may make you feel uncomfortable</w:t>
            </w:r>
            <w:del w:id="0" w:author="hstemp" w:date="2011-05-10T10:30:00Z">
              <w:r w:rsidRPr="00607023" w:rsidDel="004B2E78">
                <w:rPr>
                  <w:rFonts w:ascii="Times New Roman" w:hAnsi="Times New Roman"/>
                  <w:sz w:val="24"/>
                  <w:szCs w:val="24"/>
                </w:rPr>
                <w:delText>; you can answer them or skip them</w:delText>
              </w:r>
            </w:del>
            <w:r w:rsidRPr="00607023">
              <w:rPr>
                <w:rFonts w:ascii="Times New Roman" w:hAnsi="Times New Roman"/>
                <w:sz w:val="24"/>
                <w:szCs w:val="24"/>
              </w:rPr>
              <w:t xml:space="preserve">. </w:t>
            </w:r>
            <w:r w:rsidR="004B2E78">
              <w:rPr>
                <w:rStyle w:val="CommentReference"/>
              </w:rPr>
              <w:commentReference w:id="1"/>
            </w:r>
          </w:p>
        </w:tc>
      </w:tr>
      <w:tr w:rsidR="0018390C" w:rsidRPr="00607023" w:rsidTr="006352C0">
        <w:tc>
          <w:tcPr>
            <w:tcW w:w="2500" w:type="pct"/>
          </w:tcPr>
          <w:p w:rsidR="0018390C" w:rsidRPr="00607023" w:rsidRDefault="0018390C" w:rsidP="00607023">
            <w:pPr>
              <w:pStyle w:val="Default"/>
              <w:rPr>
                <w:rFonts w:ascii="Times New Roman" w:hAnsi="Times New Roman" w:cs="Times New Roman"/>
                <w:color w:val="auto"/>
              </w:rPr>
            </w:pPr>
            <w:r w:rsidRPr="00607023">
              <w:rPr>
                <w:rFonts w:ascii="Times New Roman" w:hAnsi="Times New Roman" w:cs="Times New Roman"/>
                <w:color w:val="auto"/>
              </w:rPr>
              <w:t xml:space="preserve">Because of my weight, I </w:t>
            </w:r>
            <w:r w:rsidRPr="00440621">
              <w:rPr>
                <w:rFonts w:ascii="Times New Roman" w:hAnsi="Times New Roman" w:cs="Times New Roman"/>
                <w:color w:val="auto"/>
                <w:highlight w:val="green"/>
                <w:rPrChange w:id="2" w:author="hstemp" w:date="2011-05-10T10:35:00Z">
                  <w:rPr>
                    <w:rFonts w:ascii="Times New Roman" w:hAnsi="Times New Roman" w:cs="Times New Roman"/>
                    <w:color w:val="auto"/>
                  </w:rPr>
                </w:rPrChange>
              </w:rPr>
              <w:t>try</w:t>
            </w:r>
            <w:r w:rsidRPr="00607023">
              <w:rPr>
                <w:rFonts w:ascii="Times New Roman" w:hAnsi="Times New Roman" w:cs="Times New Roman"/>
                <w:color w:val="auto"/>
              </w:rPr>
              <w:t xml:space="preserve"> to wear clothes that hide my </w:t>
            </w:r>
            <w:r w:rsidRPr="00440621">
              <w:rPr>
                <w:rFonts w:ascii="Times New Roman" w:hAnsi="Times New Roman" w:cs="Times New Roman"/>
                <w:color w:val="auto"/>
                <w:highlight w:val="green"/>
                <w:rPrChange w:id="3" w:author="hstemp" w:date="2011-05-10T10:35:00Z">
                  <w:rPr>
                    <w:rFonts w:ascii="Times New Roman" w:hAnsi="Times New Roman" w:cs="Times New Roman"/>
                    <w:color w:val="auto"/>
                  </w:rPr>
                </w:rPrChange>
              </w:rPr>
              <w:t>shape</w:t>
            </w:r>
            <w:r w:rsidRPr="00607023">
              <w:rPr>
                <w:rFonts w:ascii="Times New Roman" w:hAnsi="Times New Roman" w:cs="Times New Roman"/>
                <w:color w:val="auto"/>
              </w:rPr>
              <w: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t>
            </w:r>
            <w:r w:rsidRPr="00440621">
              <w:rPr>
                <w:rFonts w:ascii="Times New Roman" w:hAnsi="Times New Roman"/>
                <w:sz w:val="24"/>
                <w:szCs w:val="24"/>
                <w:highlight w:val="red"/>
                <w:rPrChange w:id="4" w:author="hstemp" w:date="2011-05-10T10:35:00Z">
                  <w:rPr>
                    <w:rFonts w:ascii="Times New Roman" w:hAnsi="Times New Roman"/>
                    <w:sz w:val="24"/>
                    <w:szCs w:val="24"/>
                  </w:rPr>
                </w:rPrChange>
              </w:rPr>
              <w:t>choose</w:t>
            </w:r>
            <w:r w:rsidRPr="00607023">
              <w:rPr>
                <w:rFonts w:ascii="Times New Roman" w:hAnsi="Times New Roman"/>
                <w:sz w:val="24"/>
                <w:szCs w:val="24"/>
              </w:rPr>
              <w:t xml:space="preserve"> loose clothing to </w:t>
            </w:r>
            <w:r w:rsidRPr="00440621">
              <w:rPr>
                <w:rFonts w:ascii="Times New Roman" w:hAnsi="Times New Roman"/>
                <w:sz w:val="24"/>
                <w:szCs w:val="24"/>
              </w:rPr>
              <w:t>cover</w:t>
            </w:r>
            <w:r w:rsidRPr="00607023">
              <w:rPr>
                <w:rFonts w:ascii="Times New Roman" w:hAnsi="Times New Roman"/>
                <w:sz w:val="24"/>
                <w:szCs w:val="24"/>
              </w:rPr>
              <w:t xml:space="preserve"> up their </w:t>
            </w:r>
            <w:r w:rsidRPr="00440621">
              <w:rPr>
                <w:rFonts w:ascii="Times New Roman" w:hAnsi="Times New Roman"/>
                <w:sz w:val="24"/>
                <w:szCs w:val="24"/>
                <w:highlight w:val="red"/>
                <w:rPrChange w:id="5" w:author="hstemp" w:date="2011-05-10T10:35:00Z">
                  <w:rPr>
                    <w:rFonts w:ascii="Times New Roman" w:hAnsi="Times New Roman"/>
                    <w:sz w:val="24"/>
                    <w:szCs w:val="24"/>
                  </w:rPr>
                </w:rPrChange>
              </w:rPr>
              <w:t>weight</w:t>
            </w:r>
            <w:r w:rsidRPr="00607023">
              <w:rPr>
                <w:rFonts w:ascii="Times New Roman" w:hAnsi="Times New Roman"/>
                <w:sz w:val="24"/>
                <w:szCs w:val="24"/>
              </w:rPr>
              <w:t xml:space="preserve">. Is this the same for you? On a scale of 1 to 7 where 1 is </w:t>
            </w:r>
            <w:r>
              <w:rPr>
                <w:rFonts w:ascii="Times New Roman" w:hAnsi="Times New Roman"/>
                <w:sz w:val="24"/>
                <w:szCs w:val="24"/>
              </w:rPr>
              <w:t>“</w:t>
            </w:r>
            <w:r w:rsidRPr="00607023">
              <w:rPr>
                <w:rFonts w:ascii="Times New Roman" w:hAnsi="Times New Roman"/>
                <w:sz w:val="24"/>
                <w:szCs w:val="24"/>
              </w:rPr>
              <w:t xml:space="preserve">not </w:t>
            </w:r>
            <w:r>
              <w:rPr>
                <w:rFonts w:ascii="Times New Roman" w:hAnsi="Times New Roman"/>
                <w:sz w:val="24"/>
                <w:szCs w:val="24"/>
              </w:rPr>
              <w:t xml:space="preserve">at </w:t>
            </w:r>
            <w:r w:rsidRPr="00607023">
              <w:rPr>
                <w:rFonts w:ascii="Times New Roman" w:hAnsi="Times New Roman"/>
                <w:sz w:val="24"/>
                <w:szCs w:val="24"/>
              </w:rPr>
              <w:t>all something you do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definitely something you do,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have less energy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get frustrated because of the lack of energy they have as a result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guilty when I eat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feel guilty when they eat because of their weight. Is this the same for you?  On a scale of 1 to 7 where 1 is </w:t>
            </w:r>
            <w:r>
              <w:rPr>
                <w:rFonts w:ascii="Times New Roman" w:hAnsi="Times New Roman"/>
                <w:sz w:val="24"/>
                <w:szCs w:val="24"/>
              </w:rPr>
              <w:t>“</w:t>
            </w:r>
            <w:r w:rsidRPr="00607023">
              <w:rPr>
                <w:rFonts w:ascii="Times New Roman" w:hAnsi="Times New Roman"/>
                <w:sz w:val="24"/>
                <w:szCs w:val="24"/>
              </w:rPr>
              <w:t>no guilt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guilt,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I am bothered by what other people say about </w:t>
            </w:r>
            <w:r w:rsidRPr="00607023">
              <w:rPr>
                <w:rFonts w:ascii="Times New Roman" w:hAnsi="Times New Roman" w:cs="Times New Roman"/>
              </w:rPr>
              <w:lastRenderedPageBreak/>
              <w:t>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lastRenderedPageBreak/>
              <w:t xml:space="preserve">Does it bother you when people comment on </w:t>
            </w:r>
            <w:r w:rsidRPr="00607023">
              <w:rPr>
                <w:rFonts w:ascii="Times New Roman" w:hAnsi="Times New Roman"/>
                <w:sz w:val="24"/>
                <w:szCs w:val="24"/>
              </w:rPr>
              <w:lastRenderedPageBreak/>
              <w:t xml:space="preserve">your weight? On a scale of 1 to 7 where 1 is </w:t>
            </w:r>
            <w:r>
              <w:rPr>
                <w:rFonts w:ascii="Times New Roman" w:hAnsi="Times New Roman"/>
                <w:sz w:val="24"/>
                <w:szCs w:val="24"/>
              </w:rPr>
              <w:t>“</w:t>
            </w:r>
            <w:r w:rsidRPr="00607023">
              <w:rPr>
                <w:rFonts w:ascii="Times New Roman" w:hAnsi="Times New Roman"/>
                <w:sz w:val="24"/>
                <w:szCs w:val="24"/>
              </w:rPr>
              <w:t>not at all bothersome</w:t>
            </w:r>
            <w:r>
              <w:rPr>
                <w:rFonts w:ascii="Times New Roman" w:hAnsi="Times New Roman"/>
                <w:sz w:val="24"/>
                <w:szCs w:val="24"/>
              </w:rPr>
              <w:t>”</w:t>
            </w:r>
            <w:r w:rsidRPr="00607023">
              <w:rPr>
                <w:rFonts w:ascii="Times New Roman" w:hAnsi="Times New Roman"/>
                <w:sz w:val="24"/>
                <w:szCs w:val="24"/>
              </w:rPr>
              <w:t xml:space="preserve"> and 7 </w:t>
            </w:r>
            <w:r>
              <w:rPr>
                <w:rFonts w:ascii="Times New Roman" w:hAnsi="Times New Roman"/>
                <w:sz w:val="24"/>
                <w:szCs w:val="24"/>
              </w:rPr>
              <w:t>“</w:t>
            </w:r>
            <w:r w:rsidRPr="00607023">
              <w:rPr>
                <w:rFonts w:ascii="Times New Roman" w:hAnsi="Times New Roman"/>
                <w:sz w:val="24"/>
                <w:szCs w:val="24"/>
              </w:rPr>
              <w:t>very bothersome,</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lastRenderedPageBreak/>
              <w:t>Because of my weight, I try to avoid having my photograph taken.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either </w:t>
            </w:r>
            <w:r w:rsidRPr="00440621">
              <w:rPr>
                <w:rFonts w:ascii="Times New Roman" w:hAnsi="Times New Roman"/>
                <w:sz w:val="24"/>
                <w:szCs w:val="24"/>
                <w:highlight w:val="red"/>
                <w:rPrChange w:id="6" w:author="hstemp" w:date="2011-05-10T10:34:00Z">
                  <w:rPr>
                    <w:rFonts w:ascii="Times New Roman" w:hAnsi="Times New Roman"/>
                    <w:sz w:val="24"/>
                    <w:szCs w:val="24"/>
                  </w:rPr>
                </w:rPrChange>
              </w:rPr>
              <w:t>don’t want</w:t>
            </w:r>
            <w:r w:rsidRPr="00607023">
              <w:rPr>
                <w:rFonts w:ascii="Times New Roman" w:hAnsi="Times New Roman"/>
                <w:sz w:val="24"/>
                <w:szCs w:val="24"/>
              </w:rPr>
              <w:t xml:space="preserve"> or avoid having pictures taken of them due to their weight. Is this the same for you? On a scale of 1 to 7 where 1 </w:t>
            </w:r>
            <w:r>
              <w:rPr>
                <w:rFonts w:ascii="Times New Roman" w:hAnsi="Times New Roman"/>
                <w:sz w:val="24"/>
                <w:szCs w:val="24"/>
              </w:rPr>
              <w:t>“</w:t>
            </w:r>
            <w:r w:rsidRPr="00607023">
              <w:rPr>
                <w:rFonts w:ascii="Times New Roman" w:hAnsi="Times New Roman"/>
                <w:sz w:val="24"/>
                <w:szCs w:val="24"/>
              </w:rPr>
              <w:t>not at all something you avoid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avoid,</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Because of my weight, I have to pay close </w:t>
            </w:r>
            <w:r>
              <w:rPr>
                <w:rFonts w:ascii="Times New Roman" w:hAnsi="Times New Roman" w:cs="Times New Roman"/>
              </w:rPr>
              <w:t>a</w:t>
            </w:r>
            <w:r w:rsidRPr="00607023">
              <w:rPr>
                <w:rFonts w:ascii="Times New Roman" w:hAnsi="Times New Roman" w:cs="Times New Roman"/>
              </w:rPr>
              <w:t>ttention to personal hygiene.</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attend closely to their personal hygiene due to their weight. On a scale of 1 to 7 where 1 is </w:t>
            </w:r>
            <w:r>
              <w:rPr>
                <w:rFonts w:ascii="Times New Roman" w:hAnsi="Times New Roman"/>
                <w:sz w:val="24"/>
                <w:szCs w:val="24"/>
              </w:rPr>
              <w:t>“</w:t>
            </w:r>
            <w:r w:rsidRPr="00607023">
              <w:rPr>
                <w:rFonts w:ascii="Times New Roman" w:hAnsi="Times New Roman"/>
                <w:sz w:val="24"/>
                <w:szCs w:val="24"/>
              </w:rPr>
              <w:t>something you don’t all attend to</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something you very much attend to,</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My weight prevents me from doing what I want to do.</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your weight keep you from doing things you want? On a scale of 1 to 7 where 1 is </w:t>
            </w:r>
            <w:r>
              <w:rPr>
                <w:rFonts w:ascii="Times New Roman" w:hAnsi="Times New Roman"/>
                <w:sz w:val="24"/>
                <w:szCs w:val="24"/>
              </w:rPr>
              <w:t>“not at all prevented”</w:t>
            </w:r>
            <w:r w:rsidRPr="00607023">
              <w:rPr>
                <w:rFonts w:ascii="Times New Roman" w:hAnsi="Times New Roman"/>
                <w:sz w:val="24"/>
                <w:szCs w:val="24"/>
              </w:rPr>
              <w:t xml:space="preserve"> and 7 is </w:t>
            </w:r>
            <w:r>
              <w:rPr>
                <w:rFonts w:ascii="Times New Roman" w:hAnsi="Times New Roman"/>
                <w:sz w:val="24"/>
                <w:szCs w:val="24"/>
              </w:rPr>
              <w:t>“very much prevented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p w:rsidR="0018390C" w:rsidRPr="00607023" w:rsidRDefault="0018390C" w:rsidP="00607023">
            <w:pPr>
              <w:spacing w:after="0" w:line="240" w:lineRule="auto"/>
              <w:rPr>
                <w:rFonts w:ascii="Times New Roman" w:hAnsi="Times New Roman"/>
                <w:sz w:val="24"/>
                <w:szCs w:val="24"/>
              </w:rPr>
            </w:pP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 xml:space="preserve">I worry about the physical stress that my </w:t>
            </w:r>
            <w:r>
              <w:rPr>
                <w:rFonts w:ascii="Times New Roman" w:hAnsi="Times New Roman" w:cs="Times New Roman"/>
              </w:rPr>
              <w:t>w</w:t>
            </w:r>
            <w:r w:rsidRPr="00607023">
              <w:rPr>
                <w:rFonts w:ascii="Times New Roman" w:hAnsi="Times New Roman" w:cs="Times New Roman"/>
              </w:rPr>
              <w:t>eight puts on my body.</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worry about how their </w:t>
            </w:r>
            <w:r w:rsidRPr="00440621">
              <w:rPr>
                <w:rFonts w:ascii="Times New Roman" w:hAnsi="Times New Roman"/>
                <w:sz w:val="24"/>
                <w:szCs w:val="24"/>
                <w:highlight w:val="red"/>
                <w:rPrChange w:id="7" w:author="hstemp" w:date="2011-05-10T10:36:00Z">
                  <w:rPr>
                    <w:rFonts w:ascii="Times New Roman" w:hAnsi="Times New Roman"/>
                    <w:sz w:val="24"/>
                    <w:szCs w:val="24"/>
                  </w:rPr>
                </w:rPrChange>
              </w:rPr>
              <w:t>weight will impact their physical health in the future</w:t>
            </w:r>
            <w:r w:rsidRPr="00607023">
              <w:rPr>
                <w:rFonts w:ascii="Times New Roman" w:hAnsi="Times New Roman"/>
                <w:sz w:val="24"/>
                <w:szCs w:val="24"/>
              </w:rPr>
              <w:t xml:space="preserve">. On a scale of 1 to 7 where 1 is </w:t>
            </w:r>
            <w:r>
              <w:rPr>
                <w:rFonts w:ascii="Times New Roman" w:hAnsi="Times New Roman"/>
                <w:sz w:val="24"/>
                <w:szCs w:val="24"/>
              </w:rPr>
              <w:t xml:space="preserve">“not worried </w:t>
            </w:r>
            <w:r w:rsidRPr="00607023">
              <w:rPr>
                <w:rFonts w:ascii="Times New Roman" w:hAnsi="Times New Roman"/>
                <w:sz w:val="24"/>
                <w:szCs w:val="24"/>
              </w:rPr>
              <w:t>at all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 xml:space="preserve">“worried </w:t>
            </w:r>
            <w:r w:rsidRPr="00607023">
              <w:rPr>
                <w:rFonts w:ascii="Times New Roman" w:hAnsi="Times New Roman"/>
                <w:sz w:val="24"/>
                <w:szCs w:val="24"/>
              </w:rPr>
              <w:t>a lot,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frustrated that I am not able to eat what others do because of</w:t>
            </w:r>
            <w:r w:rsidRPr="00607023">
              <w:rPr>
                <w:rFonts w:ascii="Times New Roman" w:hAnsi="Times New Roman" w:cs="Times New Roman"/>
                <w:b/>
                <w:bCs/>
                <w:color w:val="FF0000"/>
              </w:rPr>
              <w:t xml:space="preserve"> </w:t>
            </w:r>
            <w:r w:rsidRPr="00607023">
              <w:rPr>
                <w:rFonts w:ascii="Times New Roman" w:hAnsi="Times New Roman" w:cs="Times New Roman"/>
              </w:rPr>
              <w:t xml:space="preserve">my weight. </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Does it frustrate you that others can eat </w:t>
            </w:r>
            <w:r>
              <w:rPr>
                <w:rFonts w:ascii="Times New Roman" w:hAnsi="Times New Roman"/>
                <w:sz w:val="24"/>
                <w:szCs w:val="24"/>
              </w:rPr>
              <w:t xml:space="preserve">things that </w:t>
            </w:r>
            <w:r w:rsidRPr="00607023">
              <w:rPr>
                <w:rFonts w:ascii="Times New Roman" w:hAnsi="Times New Roman"/>
                <w:sz w:val="24"/>
                <w:szCs w:val="24"/>
              </w:rPr>
              <w:t xml:space="preserve">you can’t because of your weight? On a scale of 1 to 7 where 1 is </w:t>
            </w:r>
            <w:r>
              <w:rPr>
                <w:rFonts w:ascii="Times New Roman" w:hAnsi="Times New Roman"/>
                <w:sz w:val="24"/>
                <w:szCs w:val="24"/>
              </w:rPr>
              <w:t>“</w:t>
            </w:r>
            <w:r w:rsidRPr="00607023">
              <w:rPr>
                <w:rFonts w:ascii="Times New Roman" w:hAnsi="Times New Roman"/>
                <w:sz w:val="24"/>
                <w:szCs w:val="24"/>
              </w:rPr>
              <w:t>no frustration</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frustration,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depressed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depressed because of your weight? On a scale of 1 to 7 where 1 is </w:t>
            </w:r>
            <w:r>
              <w:rPr>
                <w:rFonts w:ascii="Times New Roman" w:hAnsi="Times New Roman"/>
                <w:sz w:val="24"/>
                <w:szCs w:val="24"/>
              </w:rPr>
              <w:t>“</w:t>
            </w:r>
            <w:r w:rsidRPr="00607023">
              <w:rPr>
                <w:rFonts w:ascii="Times New Roman" w:hAnsi="Times New Roman"/>
                <w:sz w:val="24"/>
                <w:szCs w:val="24"/>
              </w:rPr>
              <w:t>not at all depressed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great deal of depression,</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feel ugly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ugly because of your weight? On a scale of 1 to 7 where 1 is </w:t>
            </w:r>
            <w:r>
              <w:rPr>
                <w:rFonts w:ascii="Times New Roman" w:hAnsi="Times New Roman"/>
                <w:sz w:val="24"/>
                <w:szCs w:val="24"/>
              </w:rPr>
              <w:t>“</w:t>
            </w:r>
            <w:r w:rsidRPr="00607023">
              <w:rPr>
                <w:rFonts w:ascii="Times New Roman" w:hAnsi="Times New Roman"/>
                <w:sz w:val="24"/>
                <w:szCs w:val="24"/>
              </w:rPr>
              <w:t>not at all feeling ugly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feeling ugly,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worry about the future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worry about what the future will be like because of your weight?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 xml:space="preserve">a great deal </w:t>
            </w:r>
            <w:r>
              <w:rPr>
                <w:rFonts w:ascii="Times New Roman" w:hAnsi="Times New Roman"/>
                <w:sz w:val="24"/>
                <w:szCs w:val="24"/>
              </w:rPr>
              <w:t>worried</w:t>
            </w:r>
            <w:r w:rsidRPr="00607023">
              <w:rPr>
                <w:rFonts w:ascii="Times New Roman" w:hAnsi="Times New Roman"/>
                <w:sz w:val="24"/>
                <w:szCs w:val="24"/>
              </w:rPr>
              <w: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envy people who are thin.</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Are you jealous of people who are thin? On a </w:t>
            </w:r>
            <w:r w:rsidRPr="00607023">
              <w:rPr>
                <w:rFonts w:ascii="Times New Roman" w:hAnsi="Times New Roman"/>
                <w:sz w:val="24"/>
                <w:szCs w:val="24"/>
              </w:rPr>
              <w:lastRenderedPageBreak/>
              <w:t xml:space="preserve">scale of 1 to 7 where 1 is </w:t>
            </w:r>
            <w:r>
              <w:rPr>
                <w:rFonts w:ascii="Times New Roman" w:hAnsi="Times New Roman"/>
                <w:sz w:val="24"/>
                <w:szCs w:val="24"/>
              </w:rPr>
              <w:t>“</w:t>
            </w:r>
            <w:r w:rsidRPr="00607023">
              <w:rPr>
                <w:rFonts w:ascii="Times New Roman" w:hAnsi="Times New Roman"/>
                <w:sz w:val="24"/>
                <w:szCs w:val="24"/>
              </w:rPr>
              <w:t>no jealousy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jealousy,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lastRenderedPageBreak/>
              <w:t>I feel that people stare at me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Do you feel that people stare at you because of </w:t>
            </w:r>
            <w:r>
              <w:rPr>
                <w:rFonts w:ascii="Times New Roman" w:hAnsi="Times New Roman"/>
                <w:sz w:val="24"/>
                <w:szCs w:val="24"/>
              </w:rPr>
              <w:t xml:space="preserve">your </w:t>
            </w:r>
            <w:r w:rsidRPr="00607023">
              <w:rPr>
                <w:rFonts w:ascii="Times New Roman" w:hAnsi="Times New Roman"/>
                <w:sz w:val="24"/>
                <w:szCs w:val="24"/>
              </w:rPr>
              <w:t xml:space="preserve">weight? On a scale of 1 to 7 where 1 is </w:t>
            </w:r>
            <w:r>
              <w:rPr>
                <w:rFonts w:ascii="Times New Roman" w:hAnsi="Times New Roman"/>
                <w:sz w:val="24"/>
                <w:szCs w:val="24"/>
              </w:rPr>
              <w:t>“</w:t>
            </w:r>
            <w:r w:rsidRPr="00607023">
              <w:rPr>
                <w:rFonts w:ascii="Times New Roman" w:hAnsi="Times New Roman"/>
                <w:sz w:val="24"/>
                <w:szCs w:val="24"/>
              </w:rPr>
              <w:t>not at all something you feel</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very much something you feel,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have difficulty accepting my body because of my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 xml:space="preserve">Some people who are overweight can accept their body as it is. Other people are unhappy about being overweight and can’t accept their body.  Is it the same for you (referring to the </w:t>
            </w:r>
            <w:r>
              <w:rPr>
                <w:rFonts w:ascii="Times New Roman" w:hAnsi="Times New Roman"/>
                <w:sz w:val="24"/>
                <w:szCs w:val="24"/>
              </w:rPr>
              <w:t>group who can’t accept their weight)?</w:t>
            </w:r>
            <w:r w:rsidRPr="00607023">
              <w:rPr>
                <w:rFonts w:ascii="Times New Roman" w:hAnsi="Times New Roman"/>
                <w:sz w:val="24"/>
                <w:szCs w:val="24"/>
              </w:rPr>
              <w:t xml:space="preserve"> On a scale of 1 to 7 where 1 is </w:t>
            </w:r>
            <w:r>
              <w:rPr>
                <w:rFonts w:ascii="Times New Roman" w:hAnsi="Times New Roman"/>
                <w:sz w:val="24"/>
                <w:szCs w:val="24"/>
              </w:rPr>
              <w:t>“</w:t>
            </w:r>
            <w:r w:rsidRPr="00607023">
              <w:rPr>
                <w:rFonts w:ascii="Times New Roman" w:hAnsi="Times New Roman"/>
                <w:sz w:val="24"/>
                <w:szCs w:val="24"/>
              </w:rPr>
              <w:t>you fully accept your body</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can’t accept your body at all,</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am afraid that I will gain back any weight that I lose.</w:t>
            </w:r>
          </w:p>
        </w:tc>
        <w:tc>
          <w:tcPr>
            <w:tcW w:w="2500" w:type="pct"/>
          </w:tcPr>
          <w:p w:rsidR="0018390C" w:rsidRPr="00607023" w:rsidRDefault="0018390C" w:rsidP="00607023">
            <w:pPr>
              <w:spacing w:after="0" w:line="240" w:lineRule="auto"/>
              <w:rPr>
                <w:rFonts w:ascii="Times New Roman" w:hAnsi="Times New Roman"/>
                <w:sz w:val="24"/>
                <w:szCs w:val="24"/>
              </w:rPr>
            </w:pPr>
            <w:r>
              <w:rPr>
                <w:rFonts w:ascii="Times New Roman" w:hAnsi="Times New Roman"/>
                <w:sz w:val="24"/>
                <w:szCs w:val="24"/>
              </w:rPr>
              <w:t>Do you worry about regaining</w:t>
            </w:r>
            <w:r w:rsidRPr="00607023">
              <w:rPr>
                <w:rFonts w:ascii="Times New Roman" w:hAnsi="Times New Roman"/>
                <w:sz w:val="24"/>
                <w:szCs w:val="24"/>
              </w:rPr>
              <w:t xml:space="preserve"> weight back after you lose it? On a scale of 1 to 7 where 1 is </w:t>
            </w:r>
            <w:r>
              <w:rPr>
                <w:rFonts w:ascii="Times New Roman" w:hAnsi="Times New Roman"/>
                <w:sz w:val="24"/>
                <w:szCs w:val="24"/>
              </w:rPr>
              <w:t>“</w:t>
            </w:r>
            <w:r w:rsidRPr="00607023">
              <w:rPr>
                <w:rFonts w:ascii="Times New Roman" w:hAnsi="Times New Roman"/>
                <w:sz w:val="24"/>
                <w:szCs w:val="24"/>
              </w:rPr>
              <w:t>not at all worried</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worry,</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r w:rsidR="0018390C" w:rsidRPr="00607023" w:rsidTr="006352C0">
        <w:tc>
          <w:tcPr>
            <w:tcW w:w="2500" w:type="pct"/>
          </w:tcPr>
          <w:p w:rsidR="0018390C" w:rsidRPr="00607023" w:rsidRDefault="0018390C" w:rsidP="00607023">
            <w:pPr>
              <w:pStyle w:val="Default"/>
              <w:rPr>
                <w:rFonts w:ascii="Times New Roman" w:hAnsi="Times New Roman" w:cs="Times New Roman"/>
              </w:rPr>
            </w:pPr>
            <w:r w:rsidRPr="00607023">
              <w:rPr>
                <w:rFonts w:ascii="Times New Roman" w:hAnsi="Times New Roman" w:cs="Times New Roman"/>
              </w:rPr>
              <w:t>I get discouraged when I try to lose weight.</w:t>
            </w:r>
          </w:p>
        </w:tc>
        <w:tc>
          <w:tcPr>
            <w:tcW w:w="2500" w:type="pct"/>
          </w:tcPr>
          <w:p w:rsidR="0018390C" w:rsidRPr="00607023" w:rsidRDefault="0018390C" w:rsidP="00607023">
            <w:pPr>
              <w:spacing w:after="0" w:line="240" w:lineRule="auto"/>
              <w:rPr>
                <w:rFonts w:ascii="Times New Roman" w:hAnsi="Times New Roman"/>
                <w:sz w:val="24"/>
                <w:szCs w:val="24"/>
              </w:rPr>
            </w:pPr>
            <w:r w:rsidRPr="00607023">
              <w:rPr>
                <w:rFonts w:ascii="Times New Roman" w:hAnsi="Times New Roman"/>
                <w:sz w:val="24"/>
                <w:szCs w:val="24"/>
              </w:rPr>
              <w:t>Do you get discouraged and</w:t>
            </w:r>
            <w:r>
              <w:rPr>
                <w:rFonts w:ascii="Times New Roman" w:hAnsi="Times New Roman"/>
                <w:sz w:val="24"/>
                <w:szCs w:val="24"/>
              </w:rPr>
              <w:t xml:space="preserve"> give up when you try, </w:t>
            </w:r>
            <w:r w:rsidRPr="00440621">
              <w:rPr>
                <w:rFonts w:ascii="Times New Roman" w:hAnsi="Times New Roman"/>
                <w:sz w:val="24"/>
                <w:szCs w:val="24"/>
                <w:highlight w:val="red"/>
                <w:rPrChange w:id="8" w:author="hstemp" w:date="2011-05-10T10:39:00Z">
                  <w:rPr>
                    <w:rFonts w:ascii="Times New Roman" w:hAnsi="Times New Roman"/>
                    <w:sz w:val="24"/>
                    <w:szCs w:val="24"/>
                  </w:rPr>
                </w:rPrChange>
              </w:rPr>
              <w:t>and fail</w:t>
            </w:r>
            <w:r>
              <w:rPr>
                <w:rFonts w:ascii="Times New Roman" w:hAnsi="Times New Roman"/>
                <w:sz w:val="24"/>
                <w:szCs w:val="24"/>
              </w:rPr>
              <w:t>,</w:t>
            </w:r>
            <w:r w:rsidRPr="00607023">
              <w:rPr>
                <w:rFonts w:ascii="Times New Roman" w:hAnsi="Times New Roman"/>
                <w:sz w:val="24"/>
                <w:szCs w:val="24"/>
              </w:rPr>
              <w:t xml:space="preserve"> to lose weight? On a scale of 1 to 7 where 1 is </w:t>
            </w:r>
            <w:r>
              <w:rPr>
                <w:rFonts w:ascii="Times New Roman" w:hAnsi="Times New Roman"/>
                <w:sz w:val="24"/>
                <w:szCs w:val="24"/>
              </w:rPr>
              <w:t>“</w:t>
            </w:r>
            <w:r w:rsidRPr="00607023">
              <w:rPr>
                <w:rFonts w:ascii="Times New Roman" w:hAnsi="Times New Roman"/>
                <w:sz w:val="24"/>
                <w:szCs w:val="24"/>
              </w:rPr>
              <w:t>no discouragement</w:t>
            </w:r>
            <w:r>
              <w:rPr>
                <w:rFonts w:ascii="Times New Roman" w:hAnsi="Times New Roman"/>
                <w:sz w:val="24"/>
                <w:szCs w:val="24"/>
              </w:rPr>
              <w:t>”</w:t>
            </w:r>
            <w:r w:rsidRPr="00607023">
              <w:rPr>
                <w:rFonts w:ascii="Times New Roman" w:hAnsi="Times New Roman"/>
                <w:sz w:val="24"/>
                <w:szCs w:val="24"/>
              </w:rPr>
              <w:t xml:space="preserve"> and 7 is </w:t>
            </w:r>
            <w:r>
              <w:rPr>
                <w:rFonts w:ascii="Times New Roman" w:hAnsi="Times New Roman"/>
                <w:sz w:val="24"/>
                <w:szCs w:val="24"/>
              </w:rPr>
              <w:t>“</w:t>
            </w:r>
            <w:r w:rsidRPr="00607023">
              <w:rPr>
                <w:rFonts w:ascii="Times New Roman" w:hAnsi="Times New Roman"/>
                <w:sz w:val="24"/>
                <w:szCs w:val="24"/>
              </w:rPr>
              <w:t>a lot of discouragement,</w:t>
            </w:r>
            <w:r>
              <w:rPr>
                <w:rFonts w:ascii="Times New Roman" w:hAnsi="Times New Roman"/>
                <w:sz w:val="24"/>
                <w:szCs w:val="24"/>
              </w:rPr>
              <w:t>”</w:t>
            </w:r>
            <w:r w:rsidRPr="00607023">
              <w:rPr>
                <w:rFonts w:ascii="Times New Roman" w:hAnsi="Times New Roman"/>
                <w:sz w:val="24"/>
                <w:szCs w:val="24"/>
              </w:rPr>
              <w:t xml:space="preserve"> pick the number which best fits you.</w:t>
            </w:r>
          </w:p>
        </w:tc>
      </w:tr>
    </w:tbl>
    <w:p w:rsidR="0018390C" w:rsidRPr="00607023" w:rsidRDefault="0018390C" w:rsidP="00607023">
      <w:pPr>
        <w:spacing w:line="240" w:lineRule="auto"/>
        <w:rPr>
          <w:rFonts w:ascii="Times New Roman" w:hAnsi="Times New Roman"/>
          <w:sz w:val="24"/>
          <w:szCs w:val="24"/>
        </w:rPr>
      </w:pPr>
    </w:p>
    <w:sectPr w:rsidR="0018390C" w:rsidRPr="00607023" w:rsidSect="006F4959">
      <w:footerReference w:type="even" r:id="rId7"/>
      <w:footerReference w:type="default" r:id="rId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stemp" w:date="2011-05-10T10:31:00Z" w:initials="h">
    <w:p w:rsidR="004B2E78" w:rsidRDefault="004B2E78">
      <w:pPr>
        <w:pStyle w:val="CommentText"/>
      </w:pPr>
      <w:r>
        <w:rPr>
          <w:rStyle w:val="CommentReference"/>
        </w:rPr>
        <w:annotationRef/>
      </w:r>
      <w:r>
        <w:t>Respondents will skip anyway but inviting will increase missing data and make scale un-analyzable.  This instruction would be included in any informed consent.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2E78" w:rsidRDefault="004B2E78">
      <w:r>
        <w:separator/>
      </w:r>
    </w:p>
  </w:endnote>
  <w:endnote w:type="continuationSeparator" w:id="0">
    <w:p w:rsidR="004B2E78" w:rsidRDefault="004B2E7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78" w:rsidRDefault="004B2E78" w:rsidP="00514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B2E78" w:rsidRDefault="004B2E78" w:rsidP="005B2122">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2E78" w:rsidRDefault="004B2E78" w:rsidP="0051492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0621">
      <w:rPr>
        <w:rStyle w:val="PageNumber"/>
        <w:noProof/>
      </w:rPr>
      <w:t>2</w:t>
    </w:r>
    <w:r>
      <w:rPr>
        <w:rStyle w:val="PageNumber"/>
      </w:rPr>
      <w:fldChar w:fldCharType="end"/>
    </w:r>
  </w:p>
  <w:p w:rsidR="004B2E78" w:rsidRDefault="004B2E78" w:rsidP="005B2122">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2E78" w:rsidRDefault="004B2E78">
      <w:r>
        <w:separator/>
      </w:r>
    </w:p>
  </w:footnote>
  <w:footnote w:type="continuationSeparator" w:id="0">
    <w:p w:rsidR="004B2E78" w:rsidRDefault="004B2E78">
      <w:r>
        <w:continuationSeparator/>
      </w:r>
    </w:p>
  </w:footnote>
  <w:footnote w:id="1">
    <w:p w:rsidR="004B2E78" w:rsidRDefault="004B2E78">
      <w:pPr>
        <w:pStyle w:val="FootnoteText"/>
      </w:pPr>
      <w:r w:rsidRPr="008A40AD">
        <w:rPr>
          <w:rStyle w:val="FootnoteReference"/>
          <w:rFonts w:ascii="Times New Roman" w:hAnsi="Times New Roman"/>
        </w:rPr>
        <w:footnoteRef/>
      </w:r>
      <w:r w:rsidRPr="008A40AD">
        <w:rPr>
          <w:rFonts w:ascii="Times New Roman" w:hAnsi="Times New Roman"/>
        </w:rPr>
        <w:t xml:space="preserve"> </w:t>
      </w:r>
      <w:r>
        <w:rPr>
          <w:rFonts w:ascii="Times New Roman" w:hAnsi="Times New Roman"/>
        </w:rPr>
        <w:t xml:space="preserve">These and other translation challenges are described in: </w:t>
      </w:r>
      <w:proofErr w:type="spellStart"/>
      <w:r w:rsidRPr="008A40AD">
        <w:rPr>
          <w:rFonts w:ascii="Times New Roman" w:hAnsi="Times New Roman"/>
        </w:rPr>
        <w:t>Graybill</w:t>
      </w:r>
      <w:proofErr w:type="spellEnd"/>
      <w:r w:rsidRPr="008A40AD">
        <w:rPr>
          <w:rFonts w:ascii="Times New Roman" w:hAnsi="Times New Roman"/>
        </w:rPr>
        <w:t xml:space="preserve">, P., </w:t>
      </w:r>
      <w:proofErr w:type="spellStart"/>
      <w:r w:rsidRPr="008A40AD">
        <w:rPr>
          <w:rFonts w:ascii="Times New Roman" w:hAnsi="Times New Roman"/>
        </w:rPr>
        <w:t>Aggas</w:t>
      </w:r>
      <w:proofErr w:type="spellEnd"/>
      <w:r w:rsidRPr="008A40AD">
        <w:rPr>
          <w:rFonts w:ascii="Times New Roman" w:hAnsi="Times New Roman"/>
        </w:rPr>
        <w:t xml:space="preserve">, J., Dean, R. K., Demers, S., </w:t>
      </w:r>
      <w:proofErr w:type="spellStart"/>
      <w:r w:rsidRPr="008A40AD">
        <w:rPr>
          <w:rFonts w:ascii="Times New Roman" w:hAnsi="Times New Roman"/>
        </w:rPr>
        <w:t>Finigan</w:t>
      </w:r>
      <w:proofErr w:type="spellEnd"/>
      <w:r w:rsidRPr="008A40AD">
        <w:rPr>
          <w:rFonts w:ascii="Times New Roman" w:hAnsi="Times New Roman"/>
        </w:rPr>
        <w:t xml:space="preserve">, E. &amp; Pollard, R. </w:t>
      </w:r>
      <w:proofErr w:type="gramStart"/>
      <w:r w:rsidRPr="008A40AD">
        <w:rPr>
          <w:rFonts w:ascii="Times New Roman" w:hAnsi="Times New Roman"/>
        </w:rPr>
        <w:t>Q  (</w:t>
      </w:r>
      <w:proofErr w:type="gramEnd"/>
      <w:r w:rsidRPr="008A40AD">
        <w:rPr>
          <w:rFonts w:ascii="Times New Roman" w:hAnsi="Times New Roman"/>
        </w:rPr>
        <w:t xml:space="preserve">2010).  </w:t>
      </w:r>
      <w:proofErr w:type="gramStart"/>
      <w:r w:rsidRPr="008A40AD">
        <w:rPr>
          <w:rFonts w:ascii="Times New Roman" w:hAnsi="Times New Roman"/>
        </w:rPr>
        <w:t>A community-participatory approach to adapting survey items for deaf individuals and American Sign Language.</w:t>
      </w:r>
      <w:proofErr w:type="gramEnd"/>
      <w:r w:rsidRPr="008A40AD">
        <w:rPr>
          <w:rFonts w:ascii="Times New Roman" w:hAnsi="Times New Roman"/>
        </w:rPr>
        <w:t xml:space="preserve">  </w:t>
      </w:r>
      <w:r w:rsidRPr="008A40AD">
        <w:rPr>
          <w:rFonts w:ascii="Times New Roman" w:hAnsi="Times New Roman"/>
          <w:i/>
        </w:rPr>
        <w:t>Field Methods, 22</w:t>
      </w:r>
      <w:r w:rsidRPr="008A40AD">
        <w:rPr>
          <w:rFonts w:ascii="Times New Roman" w:hAnsi="Times New Roman"/>
        </w:rPr>
        <w:t>(4), 429-448.</w:t>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proofState w:spelling="clean" w:grammar="clean"/>
  <w:trackRevisions/>
  <w:defaultTabStop w:val="720"/>
  <w:characterSpacingControl w:val="doNotCompress"/>
  <w:footnotePr>
    <w:footnote w:id="-1"/>
    <w:footnote w:id="0"/>
  </w:footnotePr>
  <w:endnotePr>
    <w:endnote w:id="-1"/>
    <w:endnote w:id="0"/>
  </w:endnotePr>
  <w:compat/>
  <w:rsids>
    <w:rsidRoot w:val="000933F5"/>
    <w:rsid w:val="000063BD"/>
    <w:rsid w:val="00010881"/>
    <w:rsid w:val="000328C9"/>
    <w:rsid w:val="00034E9A"/>
    <w:rsid w:val="000933F5"/>
    <w:rsid w:val="000A703B"/>
    <w:rsid w:val="000B3BF8"/>
    <w:rsid w:val="001009B8"/>
    <w:rsid w:val="001170E9"/>
    <w:rsid w:val="001378D4"/>
    <w:rsid w:val="0016664A"/>
    <w:rsid w:val="0018390C"/>
    <w:rsid w:val="001E0C51"/>
    <w:rsid w:val="002200C2"/>
    <w:rsid w:val="00225165"/>
    <w:rsid w:val="00233E49"/>
    <w:rsid w:val="00272C5B"/>
    <w:rsid w:val="002A16F5"/>
    <w:rsid w:val="002C1EC7"/>
    <w:rsid w:val="00333558"/>
    <w:rsid w:val="0039748F"/>
    <w:rsid w:val="003A66E7"/>
    <w:rsid w:val="003F488E"/>
    <w:rsid w:val="004070DD"/>
    <w:rsid w:val="00414D00"/>
    <w:rsid w:val="00424888"/>
    <w:rsid w:val="00440621"/>
    <w:rsid w:val="004407EC"/>
    <w:rsid w:val="00481AF8"/>
    <w:rsid w:val="004B2E78"/>
    <w:rsid w:val="004D12F1"/>
    <w:rsid w:val="0051492F"/>
    <w:rsid w:val="00586888"/>
    <w:rsid w:val="005947D4"/>
    <w:rsid w:val="005A1311"/>
    <w:rsid w:val="005B2122"/>
    <w:rsid w:val="005C304C"/>
    <w:rsid w:val="005D4A38"/>
    <w:rsid w:val="006038E6"/>
    <w:rsid w:val="00607023"/>
    <w:rsid w:val="00631D65"/>
    <w:rsid w:val="006352C0"/>
    <w:rsid w:val="00646F2A"/>
    <w:rsid w:val="006E243C"/>
    <w:rsid w:val="006F032E"/>
    <w:rsid w:val="006F042C"/>
    <w:rsid w:val="006F4959"/>
    <w:rsid w:val="00722A68"/>
    <w:rsid w:val="00737E89"/>
    <w:rsid w:val="0074196D"/>
    <w:rsid w:val="00793C2E"/>
    <w:rsid w:val="007A374C"/>
    <w:rsid w:val="007C755B"/>
    <w:rsid w:val="007E04BD"/>
    <w:rsid w:val="007E37F7"/>
    <w:rsid w:val="007E4F42"/>
    <w:rsid w:val="007E7079"/>
    <w:rsid w:val="00816FF6"/>
    <w:rsid w:val="00822DA0"/>
    <w:rsid w:val="00854A9C"/>
    <w:rsid w:val="0086337A"/>
    <w:rsid w:val="008953BE"/>
    <w:rsid w:val="008A2B79"/>
    <w:rsid w:val="008A40AD"/>
    <w:rsid w:val="008C425F"/>
    <w:rsid w:val="008E5B1A"/>
    <w:rsid w:val="00910194"/>
    <w:rsid w:val="009202A1"/>
    <w:rsid w:val="009B7408"/>
    <w:rsid w:val="009C7079"/>
    <w:rsid w:val="009D3299"/>
    <w:rsid w:val="00A21B85"/>
    <w:rsid w:val="00AA315E"/>
    <w:rsid w:val="00B0517F"/>
    <w:rsid w:val="00B220B3"/>
    <w:rsid w:val="00B650A4"/>
    <w:rsid w:val="00BC107D"/>
    <w:rsid w:val="00BC4AA0"/>
    <w:rsid w:val="00C039A9"/>
    <w:rsid w:val="00C04C83"/>
    <w:rsid w:val="00C5427F"/>
    <w:rsid w:val="00C54719"/>
    <w:rsid w:val="00CA0E36"/>
    <w:rsid w:val="00CB72AE"/>
    <w:rsid w:val="00D505B8"/>
    <w:rsid w:val="00D921F7"/>
    <w:rsid w:val="00DA31B5"/>
    <w:rsid w:val="00DC7491"/>
    <w:rsid w:val="00E01D07"/>
    <w:rsid w:val="00E242B1"/>
    <w:rsid w:val="00E27EAA"/>
    <w:rsid w:val="00E4681A"/>
    <w:rsid w:val="00E558FD"/>
    <w:rsid w:val="00E633F3"/>
    <w:rsid w:val="00E709DF"/>
    <w:rsid w:val="00E8761B"/>
    <w:rsid w:val="00EA7946"/>
    <w:rsid w:val="00FC67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495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0933F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rsid w:val="000933F5"/>
    <w:pPr>
      <w:widowControl w:val="0"/>
      <w:autoSpaceDE w:val="0"/>
      <w:autoSpaceDN w:val="0"/>
      <w:adjustRightInd w:val="0"/>
    </w:pPr>
    <w:rPr>
      <w:rFonts w:ascii="Tahoma" w:eastAsia="Times New Roman" w:hAnsi="Tahoma" w:cs="Tahoma"/>
      <w:color w:val="000000"/>
      <w:sz w:val="24"/>
      <w:szCs w:val="24"/>
    </w:rPr>
  </w:style>
  <w:style w:type="paragraph" w:customStyle="1" w:styleId="CM4">
    <w:name w:val="CM4"/>
    <w:basedOn w:val="Default"/>
    <w:next w:val="Default"/>
    <w:uiPriority w:val="99"/>
    <w:rsid w:val="007E7079"/>
    <w:pPr>
      <w:spacing w:after="155"/>
    </w:pPr>
    <w:rPr>
      <w:rFonts w:cs="Times New Roman"/>
      <w:color w:val="auto"/>
    </w:rPr>
  </w:style>
  <w:style w:type="paragraph" w:styleId="BalloonText">
    <w:name w:val="Balloon Text"/>
    <w:basedOn w:val="Normal"/>
    <w:link w:val="BalloonTextChar"/>
    <w:uiPriority w:val="99"/>
    <w:semiHidden/>
    <w:rsid w:val="00AA315E"/>
    <w:rPr>
      <w:rFonts w:ascii="Tahoma" w:hAnsi="Tahoma" w:cs="Tahoma"/>
      <w:sz w:val="16"/>
      <w:szCs w:val="16"/>
    </w:rPr>
  </w:style>
  <w:style w:type="character" w:customStyle="1" w:styleId="BalloonTextChar">
    <w:name w:val="Balloon Text Char"/>
    <w:basedOn w:val="DefaultParagraphFont"/>
    <w:link w:val="BalloonText"/>
    <w:uiPriority w:val="99"/>
    <w:semiHidden/>
    <w:rsid w:val="008E511D"/>
    <w:rPr>
      <w:rFonts w:ascii="Times New Roman" w:hAnsi="Times New Roman"/>
      <w:sz w:val="0"/>
      <w:szCs w:val="0"/>
    </w:rPr>
  </w:style>
  <w:style w:type="paragraph" w:styleId="FootnoteText">
    <w:name w:val="footnote text"/>
    <w:basedOn w:val="Normal"/>
    <w:link w:val="FootnoteTextChar"/>
    <w:uiPriority w:val="99"/>
    <w:semiHidden/>
    <w:rsid w:val="00333558"/>
    <w:rPr>
      <w:sz w:val="20"/>
      <w:szCs w:val="20"/>
    </w:rPr>
  </w:style>
  <w:style w:type="character" w:customStyle="1" w:styleId="FootnoteTextChar">
    <w:name w:val="Footnote Text Char"/>
    <w:basedOn w:val="DefaultParagraphFont"/>
    <w:link w:val="FootnoteText"/>
    <w:uiPriority w:val="99"/>
    <w:semiHidden/>
    <w:rsid w:val="008E511D"/>
    <w:rPr>
      <w:sz w:val="20"/>
      <w:szCs w:val="20"/>
    </w:rPr>
  </w:style>
  <w:style w:type="character" w:styleId="FootnoteReference">
    <w:name w:val="footnote reference"/>
    <w:basedOn w:val="DefaultParagraphFont"/>
    <w:uiPriority w:val="99"/>
    <w:semiHidden/>
    <w:rsid w:val="00333558"/>
    <w:rPr>
      <w:rFonts w:cs="Times New Roman"/>
      <w:vertAlign w:val="superscript"/>
    </w:rPr>
  </w:style>
  <w:style w:type="paragraph" w:styleId="Footer">
    <w:name w:val="footer"/>
    <w:basedOn w:val="Normal"/>
    <w:link w:val="FooterChar"/>
    <w:uiPriority w:val="99"/>
    <w:rsid w:val="005B2122"/>
    <w:pPr>
      <w:tabs>
        <w:tab w:val="center" w:pos="4320"/>
        <w:tab w:val="right" w:pos="8640"/>
      </w:tabs>
    </w:pPr>
  </w:style>
  <w:style w:type="character" w:customStyle="1" w:styleId="FooterChar">
    <w:name w:val="Footer Char"/>
    <w:basedOn w:val="DefaultParagraphFont"/>
    <w:link w:val="Footer"/>
    <w:uiPriority w:val="99"/>
    <w:semiHidden/>
    <w:rsid w:val="008E511D"/>
  </w:style>
  <w:style w:type="character" w:styleId="PageNumber">
    <w:name w:val="page number"/>
    <w:basedOn w:val="DefaultParagraphFont"/>
    <w:uiPriority w:val="99"/>
    <w:rsid w:val="005B2122"/>
    <w:rPr>
      <w:rFonts w:cs="Times New Roman"/>
    </w:rPr>
  </w:style>
  <w:style w:type="character" w:styleId="CommentReference">
    <w:name w:val="annotation reference"/>
    <w:basedOn w:val="DefaultParagraphFont"/>
    <w:uiPriority w:val="99"/>
    <w:semiHidden/>
    <w:unhideWhenUsed/>
    <w:rsid w:val="004B2E78"/>
    <w:rPr>
      <w:sz w:val="16"/>
      <w:szCs w:val="16"/>
    </w:rPr>
  </w:style>
  <w:style w:type="paragraph" w:styleId="CommentText">
    <w:name w:val="annotation text"/>
    <w:basedOn w:val="Normal"/>
    <w:link w:val="CommentTextChar"/>
    <w:uiPriority w:val="99"/>
    <w:semiHidden/>
    <w:unhideWhenUsed/>
    <w:rsid w:val="004B2E78"/>
    <w:pPr>
      <w:spacing w:line="240" w:lineRule="auto"/>
    </w:pPr>
    <w:rPr>
      <w:sz w:val="20"/>
      <w:szCs w:val="20"/>
    </w:rPr>
  </w:style>
  <w:style w:type="character" w:customStyle="1" w:styleId="CommentTextChar">
    <w:name w:val="Comment Text Char"/>
    <w:basedOn w:val="DefaultParagraphFont"/>
    <w:link w:val="CommentText"/>
    <w:uiPriority w:val="99"/>
    <w:semiHidden/>
    <w:rsid w:val="004B2E78"/>
    <w:rPr>
      <w:sz w:val="20"/>
      <w:szCs w:val="20"/>
    </w:rPr>
  </w:style>
  <w:style w:type="paragraph" w:styleId="CommentSubject">
    <w:name w:val="annotation subject"/>
    <w:basedOn w:val="CommentText"/>
    <w:next w:val="CommentText"/>
    <w:link w:val="CommentSubjectChar"/>
    <w:uiPriority w:val="99"/>
    <w:semiHidden/>
    <w:unhideWhenUsed/>
    <w:rsid w:val="004B2E78"/>
    <w:rPr>
      <w:b/>
      <w:bCs/>
    </w:rPr>
  </w:style>
  <w:style w:type="character" w:customStyle="1" w:styleId="CommentSubjectChar">
    <w:name w:val="Comment Subject Char"/>
    <w:basedOn w:val="CommentTextChar"/>
    <w:link w:val="CommentSubject"/>
    <w:uiPriority w:val="99"/>
    <w:semiHidden/>
    <w:rsid w:val="004B2E78"/>
    <w:rPr>
      <w:b/>
      <w:bCs/>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BD1C2B47996F45BE1B6C3C327ED9C0" ma:contentTypeVersion="11" ma:contentTypeDescription="Create a new document." ma:contentTypeScope="" ma:versionID="c23f3c64283ff10f2f555703d3ea137e">
  <xsd:schema xmlns:xsd="http://www.w3.org/2001/XMLSchema" xmlns:xs="http://www.w3.org/2001/XMLSchema" xmlns:p="http://schemas.microsoft.com/office/2006/metadata/properties" xmlns:ns2="f1bbce50-5549-4992-972c-e96321298cb7" xmlns:ns3="9ab0acff-dd9a-4251-b9f5-a601664476d2" targetNamespace="http://schemas.microsoft.com/office/2006/metadata/properties" ma:root="true" ma:fieldsID="85825c286818c0ba7fcc7fa739d767b7" ns2:_="" ns3:_="">
    <xsd:import namespace="f1bbce50-5549-4992-972c-e96321298cb7"/>
    <xsd:import namespace="9ab0acff-dd9a-4251-b9f5-a601664476d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bbce50-5549-4992-972c-e96321298cb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b0acff-dd9a-4251-b9f5-a601664476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BE82AC-4440-4301-A915-56A7B8029E9B}"/>
</file>

<file path=customXml/itemProps2.xml><?xml version="1.0" encoding="utf-8"?>
<ds:datastoreItem xmlns:ds="http://schemas.openxmlformats.org/officeDocument/2006/customXml" ds:itemID="{A94B71CE-AD5D-4BF7-A124-8ED5379340B7}"/>
</file>

<file path=customXml/itemProps3.xml><?xml version="1.0" encoding="utf-8"?>
<ds:datastoreItem xmlns:ds="http://schemas.openxmlformats.org/officeDocument/2006/customXml" ds:itemID="{76EEA908-CB54-4719-BB69-488BFCEFBE06}"/>
</file>

<file path=docProps/app.xml><?xml version="1.0" encoding="utf-8"?>
<Properties xmlns="http://schemas.openxmlformats.org/officeDocument/2006/extended-properties" xmlns:vt="http://schemas.openxmlformats.org/officeDocument/2006/docPropsVTypes">
  <Template>Normal.dotm</Template>
  <TotalTime>18</TotalTime>
  <Pages>4</Pages>
  <Words>1756</Words>
  <Characters>8105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OWL QOL: Explanation of suggested translation approaches</vt:lpstr>
    </vt:vector>
  </TitlesOfParts>
  <Company/>
  <LinksUpToDate>false</LinksUpToDate>
  <CharactersWithSpaces>9842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OWL QOL: Explanation of suggested translation approaches</dc:title>
  <dc:subject/>
  <dc:creator>Valued Gateway Customer</dc:creator>
  <cp:keywords/>
  <dc:description/>
  <cp:lastModifiedBy>hstemp</cp:lastModifiedBy>
  <cp:revision>3</cp:revision>
  <cp:lastPrinted>2011-03-21T13:47:00Z</cp:lastPrinted>
  <dcterms:created xsi:type="dcterms:W3CDTF">2011-05-10T17:29:00Z</dcterms:created>
  <dcterms:modified xsi:type="dcterms:W3CDTF">2011-05-10T17:40:00Z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0x01010065BD1C2B47996F45BE1B6C3C327ED9C0</vt:lpwstr>
  </property>
  <property fmtid="{D5CDD505-2E9C-101B-9397-08002B2CF9AE}" pid="3" name="Order">
    <vt:r8>1161200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